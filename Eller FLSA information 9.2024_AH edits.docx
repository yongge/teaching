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54F7F" w14:textId="273DB184" w:rsidR="00916C86" w:rsidRDefault="0064540F" w:rsidP="0064540F">
      <w:r>
        <w:t xml:space="preserve">FLSA meeting </w:t>
      </w:r>
    </w:p>
    <w:p w14:paraId="6BA69A6C" w14:textId="115E53FC" w:rsidR="0064540F" w:rsidRDefault="0064540F" w:rsidP="0064540F">
      <w:proofErr w:type="gramStart"/>
      <w:r w:rsidRPr="007F2072">
        <w:rPr>
          <w:b/>
          <w:bCs/>
        </w:rPr>
        <w:t>Meal  period</w:t>
      </w:r>
      <w:proofErr w:type="gramEnd"/>
      <w:r>
        <w:t xml:space="preserve"> – </w:t>
      </w:r>
      <w:r w:rsidR="00942061">
        <w:t xml:space="preserve">The departments are required to provide uninterrupted at least </w:t>
      </w:r>
      <w:r>
        <w:t xml:space="preserve">30 minutes </w:t>
      </w:r>
      <w:r w:rsidR="00942061">
        <w:t xml:space="preserve">of </w:t>
      </w:r>
      <w:r w:rsidR="00C82B30">
        <w:t>unpaid meal period</w:t>
      </w:r>
      <w:r w:rsidR="00942061">
        <w:t>.</w:t>
      </w:r>
    </w:p>
    <w:p w14:paraId="0259D8B4" w14:textId="77777777" w:rsidR="0064540F" w:rsidRDefault="0064540F" w:rsidP="0064540F">
      <w:r>
        <w:t xml:space="preserve">Rest periods - Department heads have the authority, but are not required, to establish and permit rest periods for nonexempt employees of up to </w:t>
      </w:r>
      <w:commentRangeStart w:id="0"/>
      <w:commentRangeStart w:id="1"/>
      <w:r>
        <w:t xml:space="preserve">15 minutes </w:t>
      </w:r>
      <w:commentRangeEnd w:id="0"/>
      <w:r w:rsidR="00942061">
        <w:rPr>
          <w:rStyle w:val="CommentReference"/>
        </w:rPr>
        <w:commentReference w:id="0"/>
      </w:r>
      <w:commentRangeEnd w:id="1"/>
      <w:r w:rsidR="00F90886">
        <w:rPr>
          <w:rStyle w:val="CommentReference"/>
        </w:rPr>
        <w:commentReference w:id="1"/>
      </w:r>
      <w:r>
        <w:t xml:space="preserve">each four-hour work period. Rest periods are paid work </w:t>
      </w:r>
      <w:proofErr w:type="gramStart"/>
      <w:r>
        <w:t>time, and</w:t>
      </w:r>
      <w:proofErr w:type="gramEnd"/>
      <w:r>
        <w:t xml:space="preserve"> are included as work time on the employee time record.</w:t>
      </w:r>
    </w:p>
    <w:p w14:paraId="09FBDA80" w14:textId="02F9C06B" w:rsidR="0064540F" w:rsidRDefault="0064540F" w:rsidP="0064540F">
      <w:r w:rsidRPr="007F2072">
        <w:rPr>
          <w:b/>
          <w:bCs/>
        </w:rPr>
        <w:t>Rest periods</w:t>
      </w:r>
      <w:r>
        <w:t xml:space="preserve"> are not to be used (1) to offset late arrival or early departure from the worksite, (2) to extend the meal period, or (3) to accumulate paid time off from one day to the next. (</w:t>
      </w:r>
      <w:r w:rsidRPr="0064540F">
        <w:t>Fair Labor Standards Act and Overtime Policy</w:t>
      </w:r>
      <w:r>
        <w:t>)</w:t>
      </w:r>
    </w:p>
    <w:p w14:paraId="33BCD7D0" w14:textId="2FA203FD" w:rsidR="0064540F" w:rsidRDefault="0064540F" w:rsidP="0064540F">
      <w:r w:rsidRPr="007F2072">
        <w:rPr>
          <w:b/>
          <w:bCs/>
        </w:rPr>
        <w:t>Start shift times</w:t>
      </w:r>
      <w:r>
        <w:t xml:space="preserve"> </w:t>
      </w:r>
      <w:r w:rsidR="00942061">
        <w:t>–</w:t>
      </w:r>
      <w:r>
        <w:t xml:space="preserve"> </w:t>
      </w:r>
      <w:r w:rsidR="00942061">
        <w:t xml:space="preserve">The supervisor is recommended to schedule the shift times at least a week in advance.  </w:t>
      </w:r>
      <w:r w:rsidR="00197320">
        <w:t xml:space="preserve">Any </w:t>
      </w:r>
      <w:proofErr w:type="gramStart"/>
      <w:r w:rsidR="00197320">
        <w:t>last minute</w:t>
      </w:r>
      <w:proofErr w:type="gramEnd"/>
      <w:r w:rsidR="00197320">
        <w:t xml:space="preserve"> unexpected changes in shift times are still allowed.  However, any schedule change must be clearly </w:t>
      </w:r>
      <w:proofErr w:type="gramStart"/>
      <w:r w:rsidR="00197320">
        <w:t>document</w:t>
      </w:r>
      <w:proofErr w:type="gramEnd"/>
      <w:r w:rsidR="00197320">
        <w:t>.  Additionally, the schedule changes cannot change the total number of hours worked for that week</w:t>
      </w:r>
      <w:r w:rsidRPr="0064540F">
        <w:t>.</w:t>
      </w:r>
    </w:p>
    <w:p w14:paraId="30884E3F" w14:textId="39418592" w:rsidR="00487B50" w:rsidRPr="00487B50" w:rsidRDefault="00487B50" w:rsidP="0064540F">
      <w:pPr>
        <w:rPr>
          <w:b/>
          <w:bCs/>
        </w:rPr>
      </w:pPr>
      <w:r w:rsidRPr="00487B50">
        <w:rPr>
          <w:b/>
          <w:bCs/>
        </w:rPr>
        <w:t>Overtime/Comp time</w:t>
      </w:r>
      <w:r>
        <w:rPr>
          <w:b/>
          <w:bCs/>
        </w:rPr>
        <w:t xml:space="preserve"> </w:t>
      </w:r>
      <w:proofErr w:type="gramStart"/>
      <w:r>
        <w:rPr>
          <w:b/>
          <w:bCs/>
        </w:rPr>
        <w:t xml:space="preserve">-  </w:t>
      </w:r>
      <w:r w:rsidRPr="00487B50">
        <w:rPr>
          <w:b/>
          <w:bCs/>
        </w:rPr>
        <w:t>I</w:t>
      </w:r>
      <w:r w:rsidRPr="00487B50">
        <w:t>n</w:t>
      </w:r>
      <w:proofErr w:type="gramEnd"/>
      <w:r w:rsidRPr="00487B50">
        <w:t xml:space="preserve"> lieu of receiving overtime in regular pay, UArizona prefers to pay overtime as Compensatory Time (Comp Time). Comp Time is accrued at either the straight time or time and </w:t>
      </w:r>
      <w:proofErr w:type="gramStart"/>
      <w:r w:rsidRPr="00487B50">
        <w:t>one half</w:t>
      </w:r>
      <w:proofErr w:type="gramEnd"/>
      <w:r w:rsidRPr="00487B50">
        <w:t xml:space="preserve"> rate depending on the total number of hours the employee worked in the workweek. Accrued Comp Time is paid time off, </w:t>
      </w:r>
      <w:proofErr w:type="gramStart"/>
      <w:r w:rsidRPr="00487B50">
        <w:t>similar to</w:t>
      </w:r>
      <w:proofErr w:type="gramEnd"/>
      <w:r w:rsidRPr="00487B50">
        <w:t xml:space="preserve"> vacation time. When an employee separates from the University or moves to a position with exempt status, any accrued Comp Time must be paid out.</w:t>
      </w:r>
    </w:p>
    <w:p w14:paraId="51811661" w14:textId="0084BA10" w:rsidR="0064540F" w:rsidRDefault="00197320" w:rsidP="0064540F">
      <w:r>
        <w:rPr>
          <w:b/>
          <w:bCs/>
        </w:rPr>
        <w:t xml:space="preserve">Accrual Limit of </w:t>
      </w:r>
      <w:r w:rsidR="0064540F" w:rsidRPr="007F2072">
        <w:rPr>
          <w:b/>
          <w:bCs/>
        </w:rPr>
        <w:t>Comp Time</w:t>
      </w:r>
      <w:r w:rsidR="0064540F">
        <w:t xml:space="preserve"> - </w:t>
      </w:r>
      <w:r w:rsidR="0064540F" w:rsidRPr="0064540F">
        <w:t xml:space="preserve">After a nonexempt employee has accrued 120 hours of compensatory time off (prorated by FTE), all subsequent overtime hours worked shall be paid in cash. Exceptions to this rule may be approved in writing by the Dean/Vice President in advance; however, in no case shall the accrual of compensatory time off exceed 240 hours (prorated by FTE). As compensatory time is an unfunded fiscal liability, department administrators may establish fiscally practical departmental policies further limiting the accrual of compensatory time. Department administrators are responsible </w:t>
      </w:r>
      <w:proofErr w:type="gramStart"/>
      <w:r w:rsidR="0064540F" w:rsidRPr="0064540F">
        <w:t>to ensure</w:t>
      </w:r>
      <w:proofErr w:type="gramEnd"/>
      <w:r w:rsidR="0064540F" w:rsidRPr="0064540F">
        <w:t xml:space="preserve"> that compensatory time balances do not become excessive</w:t>
      </w:r>
      <w:r w:rsidR="0064540F">
        <w:t>.</w:t>
      </w:r>
    </w:p>
    <w:p w14:paraId="76175642" w14:textId="04252231" w:rsidR="00025F3E" w:rsidRDefault="00552D42" w:rsidP="00025F3E">
      <w:commentRangeStart w:id="2"/>
      <w:commentRangeStart w:id="3"/>
      <w:r w:rsidRPr="007F2072">
        <w:rPr>
          <w:b/>
          <w:bCs/>
        </w:rPr>
        <w:t>Minimum</w:t>
      </w:r>
      <w:commentRangeEnd w:id="2"/>
      <w:r w:rsidR="008C3551">
        <w:rPr>
          <w:rStyle w:val="CommentReference"/>
        </w:rPr>
        <w:commentReference w:id="2"/>
      </w:r>
      <w:commentRangeEnd w:id="3"/>
      <w:r w:rsidR="00CE06FC">
        <w:rPr>
          <w:rStyle w:val="CommentReference"/>
        </w:rPr>
        <w:commentReference w:id="3"/>
      </w:r>
      <w:r w:rsidRPr="007F2072">
        <w:rPr>
          <w:b/>
          <w:bCs/>
        </w:rPr>
        <w:t xml:space="preserve"> work hours</w:t>
      </w:r>
      <w:r>
        <w:t xml:space="preserve"> – </w:t>
      </w:r>
      <w:r w:rsidR="00025F3E" w:rsidRPr="00635FE6">
        <w:rPr>
          <w:highlight w:val="yellow"/>
          <w:rPrChange w:id="4" w:author="Foust, Chip - (cfoust1)" w:date="2024-09-09T16:12:00Z" w16du:dateUtc="2024-09-09T23:12:00Z">
            <w:rPr/>
          </w:rPrChange>
        </w:rPr>
        <w:t>The University of Arizona requires quarter-hour reporting/rounding for all employee types to provide consistency across the university. Here are the guidelines for how to report time worked and an explanation of how the web clock will round punches for payable time.  Rounding should be used if the time in/out does not fall on the quarter-hour as well. Time worked of 7 minutes or less should be rounded down, and time worked of 8 minutes or more should be rounded up to the next quarter hour.  See chart below:</w:t>
      </w:r>
    </w:p>
    <w:p w14:paraId="206BA232" w14:textId="6D72796B" w:rsidR="0064540F" w:rsidRPr="002A6ED1" w:rsidRDefault="00704ECB">
      <w:pPr>
        <w:pStyle w:val="NoSpacing"/>
        <w:rPr>
          <w:ins w:id="5" w:author="Hessell, Angie - (ahessell)" w:date="2024-09-12T15:22:00Z" w16du:dateUtc="2024-09-12T22:22:00Z"/>
          <w:b/>
          <w:bCs/>
          <w:rPrChange w:id="6" w:author="Hessell, Angie - (ahessell)" w:date="2024-09-13T15:49:00Z" w16du:dateUtc="2024-09-13T22:49:00Z">
            <w:rPr>
              <w:ins w:id="7" w:author="Hessell, Angie - (ahessell)" w:date="2024-09-12T15:22:00Z" w16du:dateUtc="2024-09-12T22:22:00Z"/>
            </w:rPr>
          </w:rPrChange>
        </w:rPr>
        <w:pPrChange w:id="8" w:author="Hessell, Angie - (ahessell)" w:date="2024-09-12T15:22:00Z" w16du:dateUtc="2024-09-12T22:22:00Z">
          <w:pPr/>
        </w:pPrChange>
      </w:pPr>
      <w:ins w:id="9" w:author="Hessell, Angie - (ahessell)" w:date="2024-09-12T15:19:00Z" w16du:dateUtc="2024-09-12T22:19:00Z">
        <w:r w:rsidRPr="002A6ED1">
          <w:rPr>
            <w:b/>
            <w:bCs/>
            <w:rPrChange w:id="10" w:author="Hessell, Angie - (ahessell)" w:date="2024-09-13T15:49:00Z" w16du:dateUtc="2024-09-13T22:49:00Z">
              <w:rPr/>
            </w:rPrChange>
          </w:rPr>
          <w:t>M</w:t>
        </w:r>
      </w:ins>
      <w:ins w:id="11" w:author="Hessell, Angie - (ahessell)" w:date="2024-09-12T15:20:00Z" w16du:dateUtc="2024-09-12T22:20:00Z">
        <w:r w:rsidRPr="002A6ED1">
          <w:rPr>
            <w:b/>
            <w:bCs/>
            <w:rPrChange w:id="12" w:author="Hessell, Angie - (ahessell)" w:date="2024-09-13T15:49:00Z" w16du:dateUtc="2024-09-13T22:49:00Z">
              <w:rPr/>
            </w:rPrChange>
          </w:rPr>
          <w:t>inutes Worked</w:t>
        </w:r>
        <w:r w:rsidRPr="002A6ED1">
          <w:rPr>
            <w:b/>
            <w:bCs/>
            <w:rPrChange w:id="13" w:author="Hessell, Angie - (ahessell)" w:date="2024-09-13T15:49:00Z" w16du:dateUtc="2024-09-13T22:49:00Z">
              <w:rPr/>
            </w:rPrChange>
          </w:rPr>
          <w:tab/>
        </w:r>
        <w:r w:rsidRPr="002A6ED1">
          <w:rPr>
            <w:b/>
            <w:bCs/>
            <w:rPrChange w:id="14" w:author="Hessell, Angie - (ahessell)" w:date="2024-09-13T15:49:00Z" w16du:dateUtc="2024-09-13T22:49:00Z">
              <w:rPr/>
            </w:rPrChange>
          </w:rPr>
          <w:tab/>
          <w:t>Reported Minutes</w:t>
        </w:r>
        <w:r w:rsidRPr="002A6ED1">
          <w:rPr>
            <w:b/>
            <w:bCs/>
            <w:rPrChange w:id="15" w:author="Hessell, Angie - (ahessell)" w:date="2024-09-13T15:49:00Z" w16du:dateUtc="2024-09-13T22:49:00Z">
              <w:rPr/>
            </w:rPrChange>
          </w:rPr>
          <w:tab/>
        </w:r>
        <w:r w:rsidRPr="002A6ED1">
          <w:rPr>
            <w:b/>
            <w:bCs/>
            <w:rPrChange w:id="16" w:author="Hessell, Angie - (ahessell)" w:date="2024-09-13T15:49:00Z" w16du:dateUtc="2024-09-13T22:49:00Z">
              <w:rPr/>
            </w:rPrChange>
          </w:rPr>
          <w:tab/>
          <w:t>Reported Hours</w:t>
        </w:r>
      </w:ins>
    </w:p>
    <w:p w14:paraId="0CD3EF8E" w14:textId="58228DAD" w:rsidR="00F009F6" w:rsidRDefault="00F009F6" w:rsidP="00F009F6">
      <w:pPr>
        <w:pStyle w:val="NoSpacing"/>
        <w:rPr>
          <w:ins w:id="17" w:author="Hessell, Angie - (ahessell)" w:date="2024-09-12T15:22:00Z" w16du:dateUtc="2024-09-12T22:22:00Z"/>
        </w:rPr>
      </w:pPr>
      <w:ins w:id="18" w:author="Hessell, Angie - (ahessell)" w:date="2024-09-12T15:22:00Z" w16du:dateUtc="2024-09-12T22:22:00Z">
        <w:r>
          <w:t>0-7</w:t>
        </w:r>
        <w:r>
          <w:tab/>
        </w:r>
        <w:r>
          <w:tab/>
        </w:r>
        <w:r>
          <w:tab/>
        </w:r>
        <w:r>
          <w:tab/>
          <w:t>0</w:t>
        </w:r>
        <w:r w:rsidR="00A46709">
          <w:tab/>
        </w:r>
        <w:r w:rsidR="00A46709">
          <w:tab/>
        </w:r>
        <w:r w:rsidR="00A46709">
          <w:tab/>
        </w:r>
        <w:r w:rsidR="00A46709">
          <w:tab/>
          <w:t>0.00</w:t>
        </w:r>
      </w:ins>
    </w:p>
    <w:p w14:paraId="00E48753" w14:textId="24B94A61" w:rsidR="00A46709" w:rsidRDefault="00A46709" w:rsidP="00F009F6">
      <w:pPr>
        <w:pStyle w:val="NoSpacing"/>
        <w:rPr>
          <w:ins w:id="19" w:author="Hessell, Angie - (ahessell)" w:date="2024-09-12T15:22:00Z" w16du:dateUtc="2024-09-12T22:22:00Z"/>
        </w:rPr>
      </w:pPr>
      <w:ins w:id="20" w:author="Hessell, Angie - (ahessell)" w:date="2024-09-12T15:22:00Z" w16du:dateUtc="2024-09-12T22:22:00Z">
        <w:r>
          <w:t>8-22</w:t>
        </w:r>
        <w:r>
          <w:tab/>
        </w:r>
        <w:r>
          <w:tab/>
        </w:r>
        <w:r>
          <w:tab/>
        </w:r>
        <w:r>
          <w:tab/>
          <w:t>15</w:t>
        </w:r>
        <w:r>
          <w:tab/>
        </w:r>
        <w:r>
          <w:tab/>
        </w:r>
        <w:r>
          <w:tab/>
        </w:r>
        <w:r>
          <w:tab/>
          <w:t>0.25</w:t>
        </w:r>
      </w:ins>
    </w:p>
    <w:p w14:paraId="720B3F07" w14:textId="04FD7B27" w:rsidR="00A46709" w:rsidRDefault="00252A0F" w:rsidP="00F009F6">
      <w:pPr>
        <w:pStyle w:val="NoSpacing"/>
        <w:rPr>
          <w:ins w:id="21" w:author="Hessell, Angie - (ahessell)" w:date="2024-09-12T15:23:00Z" w16du:dateUtc="2024-09-12T22:23:00Z"/>
        </w:rPr>
      </w:pPr>
      <w:ins w:id="22" w:author="Hessell, Angie - (ahessell)" w:date="2024-09-12T15:23:00Z" w16du:dateUtc="2024-09-12T22:23:00Z">
        <w:r>
          <w:t>23-37</w:t>
        </w:r>
        <w:r>
          <w:tab/>
        </w:r>
        <w:r>
          <w:tab/>
        </w:r>
        <w:r>
          <w:tab/>
        </w:r>
        <w:r>
          <w:tab/>
          <w:t>30</w:t>
        </w:r>
        <w:r>
          <w:tab/>
        </w:r>
        <w:r>
          <w:tab/>
        </w:r>
        <w:r>
          <w:tab/>
        </w:r>
        <w:r>
          <w:tab/>
          <w:t>0.50</w:t>
        </w:r>
      </w:ins>
    </w:p>
    <w:p w14:paraId="2B782F41" w14:textId="6034878F" w:rsidR="00252A0F" w:rsidRDefault="00252A0F" w:rsidP="00F009F6">
      <w:pPr>
        <w:pStyle w:val="NoSpacing"/>
        <w:rPr>
          <w:ins w:id="23" w:author="Hessell, Angie - (ahessell)" w:date="2024-09-12T15:23:00Z" w16du:dateUtc="2024-09-12T22:23:00Z"/>
        </w:rPr>
      </w:pPr>
      <w:ins w:id="24" w:author="Hessell, Angie - (ahessell)" w:date="2024-09-12T15:23:00Z" w16du:dateUtc="2024-09-12T22:23:00Z">
        <w:r>
          <w:t>38-52</w:t>
        </w:r>
        <w:r>
          <w:tab/>
        </w:r>
        <w:r>
          <w:tab/>
        </w:r>
        <w:r>
          <w:tab/>
        </w:r>
        <w:r>
          <w:tab/>
          <w:t>45</w:t>
        </w:r>
        <w:r>
          <w:tab/>
        </w:r>
        <w:r>
          <w:tab/>
        </w:r>
        <w:r>
          <w:tab/>
        </w:r>
        <w:r>
          <w:tab/>
          <w:t>0.75</w:t>
        </w:r>
      </w:ins>
    </w:p>
    <w:p w14:paraId="1FD5C62A" w14:textId="6A0CAC10" w:rsidR="00252A0F" w:rsidRDefault="00252A0F">
      <w:pPr>
        <w:pStyle w:val="NoSpacing"/>
        <w:pPrChange w:id="25" w:author="Hessell, Angie - (ahessell)" w:date="2024-09-12T15:22:00Z" w16du:dateUtc="2024-09-12T22:22:00Z">
          <w:pPr/>
        </w:pPrChange>
      </w:pPr>
      <w:ins w:id="26" w:author="Hessell, Angie - (ahessell)" w:date="2024-09-12T15:23:00Z" w16du:dateUtc="2024-09-12T22:23:00Z">
        <w:r>
          <w:t>53-60</w:t>
        </w:r>
        <w:r>
          <w:tab/>
        </w:r>
        <w:r>
          <w:tab/>
        </w:r>
        <w:r>
          <w:tab/>
        </w:r>
        <w:r>
          <w:tab/>
        </w:r>
        <w:r w:rsidR="003A1782">
          <w:t>60</w:t>
        </w:r>
        <w:r w:rsidR="003A1782">
          <w:tab/>
        </w:r>
        <w:r w:rsidR="003A1782">
          <w:tab/>
        </w:r>
        <w:r w:rsidR="003A1782">
          <w:tab/>
        </w:r>
        <w:r w:rsidR="003A1782">
          <w:tab/>
          <w:t>1.00</w:t>
        </w:r>
      </w:ins>
    </w:p>
    <w:tbl>
      <w:tblPr>
        <w:tblW w:w="4328"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74"/>
        <w:gridCol w:w="1511"/>
        <w:gridCol w:w="1443"/>
      </w:tblGrid>
      <w:tr w:rsidR="005E2E65" w:rsidRPr="005E2E65" w:rsidDel="0054486A" w14:paraId="00D161CD" w14:textId="421DFB2F" w:rsidTr="005E2E65">
        <w:trPr>
          <w:trHeight w:val="175"/>
          <w:tblHeader/>
          <w:del w:id="27" w:author="Hessell, Angie - (ahessell)" w:date="2024-09-13T16:15:00Z" w16du:dateUtc="2024-09-13T23:15:00Z"/>
        </w:trPr>
        <w:tc>
          <w:tcPr>
            <w:tcW w:w="0" w:type="auto"/>
            <w:tcBorders>
              <w:top w:val="single" w:sz="4" w:space="0" w:color="auto"/>
              <w:left w:val="single" w:sz="4" w:space="0" w:color="auto"/>
              <w:bottom w:val="single" w:sz="12" w:space="0" w:color="FFFFFF"/>
              <w:right w:val="outset" w:sz="6" w:space="0" w:color="auto"/>
            </w:tcBorders>
            <w:shd w:val="clear" w:color="auto" w:fill="E2E9EB"/>
            <w:tcMar>
              <w:top w:w="120" w:type="dxa"/>
              <w:left w:w="120" w:type="dxa"/>
              <w:bottom w:w="120" w:type="dxa"/>
              <w:right w:w="120" w:type="dxa"/>
            </w:tcMar>
            <w:vAlign w:val="bottom"/>
            <w:hideMark/>
          </w:tcPr>
          <w:p w14:paraId="1CD26952" w14:textId="15D9A6A4" w:rsidR="005E2E65" w:rsidRPr="005E2E65" w:rsidDel="0054486A" w:rsidRDefault="005E2E65" w:rsidP="005E2E65">
            <w:pPr>
              <w:spacing w:after="0" w:line="240" w:lineRule="auto"/>
              <w:rPr>
                <w:del w:id="28" w:author="Hessell, Angie - (ahessell)" w:date="2024-09-13T16:15:00Z" w16du:dateUtc="2024-09-13T23:15:00Z"/>
                <w:rFonts w:ascii="Verdana" w:eastAsia="Times New Roman" w:hAnsi="Verdana" w:cs="Times New Roman"/>
                <w:b/>
                <w:bCs/>
                <w:caps/>
                <w:color w:val="49595E"/>
                <w:kern w:val="0"/>
                <w:sz w:val="16"/>
                <w:szCs w:val="16"/>
                <w14:ligatures w14:val="none"/>
              </w:rPr>
            </w:pPr>
            <w:del w:id="29" w:author="Hessell, Angie - (ahessell)" w:date="2024-09-13T16:15:00Z" w16du:dateUtc="2024-09-13T23:15:00Z">
              <w:r w:rsidRPr="005E2E65" w:rsidDel="0054486A">
                <w:rPr>
                  <w:rFonts w:ascii="Verdana" w:eastAsia="Times New Roman" w:hAnsi="Verdana" w:cs="Times New Roman"/>
                  <w:b/>
                  <w:bCs/>
                  <w:caps/>
                  <w:color w:val="49595E"/>
                  <w:kern w:val="0"/>
                  <w:sz w:val="16"/>
                  <w:szCs w:val="16"/>
                  <w14:ligatures w14:val="none"/>
                </w:rPr>
                <w:delText>Minutes Worked</w:delText>
              </w:r>
            </w:del>
          </w:p>
        </w:tc>
        <w:tc>
          <w:tcPr>
            <w:tcW w:w="0" w:type="auto"/>
            <w:tcBorders>
              <w:top w:val="single" w:sz="4" w:space="0" w:color="auto"/>
              <w:left w:val="outset" w:sz="6" w:space="0" w:color="auto"/>
              <w:bottom w:val="single" w:sz="12" w:space="0" w:color="FFFFFF"/>
              <w:right w:val="outset" w:sz="6" w:space="0" w:color="auto"/>
            </w:tcBorders>
            <w:shd w:val="clear" w:color="auto" w:fill="E2E9EB"/>
            <w:tcMar>
              <w:top w:w="120" w:type="dxa"/>
              <w:left w:w="120" w:type="dxa"/>
              <w:bottom w:w="120" w:type="dxa"/>
              <w:right w:w="120" w:type="dxa"/>
            </w:tcMar>
            <w:vAlign w:val="bottom"/>
            <w:hideMark/>
          </w:tcPr>
          <w:p w14:paraId="4F1F42D2" w14:textId="3341587D" w:rsidR="005E2E65" w:rsidRPr="005E2E65" w:rsidDel="0054486A" w:rsidRDefault="005E2E65" w:rsidP="005E2E65">
            <w:pPr>
              <w:spacing w:after="0" w:line="240" w:lineRule="auto"/>
              <w:rPr>
                <w:del w:id="30" w:author="Hessell, Angie - (ahessell)" w:date="2024-09-13T16:15:00Z" w16du:dateUtc="2024-09-13T23:15:00Z"/>
                <w:rFonts w:ascii="Verdana" w:eastAsia="Times New Roman" w:hAnsi="Verdana" w:cs="Times New Roman"/>
                <w:b/>
                <w:bCs/>
                <w:caps/>
                <w:color w:val="49595E"/>
                <w:kern w:val="0"/>
                <w:sz w:val="16"/>
                <w:szCs w:val="16"/>
                <w14:ligatures w14:val="none"/>
              </w:rPr>
            </w:pPr>
            <w:del w:id="31" w:author="Hessell, Angie - (ahessell)" w:date="2024-09-13T16:15:00Z" w16du:dateUtc="2024-09-13T23:15:00Z">
              <w:r w:rsidRPr="005E2E65" w:rsidDel="0054486A">
                <w:rPr>
                  <w:rFonts w:ascii="Verdana" w:eastAsia="Times New Roman" w:hAnsi="Verdana" w:cs="Times New Roman"/>
                  <w:b/>
                  <w:bCs/>
                  <w:caps/>
                  <w:color w:val="49595E"/>
                  <w:kern w:val="0"/>
                  <w:sz w:val="16"/>
                  <w:szCs w:val="16"/>
                  <w14:ligatures w14:val="none"/>
                </w:rPr>
                <w:delText>Reported Minutes</w:delText>
              </w:r>
            </w:del>
          </w:p>
        </w:tc>
        <w:tc>
          <w:tcPr>
            <w:tcW w:w="0" w:type="auto"/>
            <w:tcBorders>
              <w:top w:val="single" w:sz="4" w:space="0" w:color="auto"/>
              <w:left w:val="outset" w:sz="6" w:space="0" w:color="auto"/>
              <w:bottom w:val="single" w:sz="12" w:space="0" w:color="FFFFFF"/>
              <w:right w:val="single" w:sz="4" w:space="0" w:color="auto"/>
            </w:tcBorders>
            <w:shd w:val="clear" w:color="auto" w:fill="E2E9EB"/>
            <w:tcMar>
              <w:top w:w="120" w:type="dxa"/>
              <w:left w:w="120" w:type="dxa"/>
              <w:bottom w:w="120" w:type="dxa"/>
              <w:right w:w="120" w:type="dxa"/>
            </w:tcMar>
            <w:vAlign w:val="bottom"/>
            <w:hideMark/>
          </w:tcPr>
          <w:p w14:paraId="7D53542E" w14:textId="49D9C316" w:rsidR="005E2E65" w:rsidRPr="005E2E65" w:rsidDel="0054486A" w:rsidRDefault="005E2E65" w:rsidP="005E2E65">
            <w:pPr>
              <w:spacing w:after="0" w:line="240" w:lineRule="auto"/>
              <w:rPr>
                <w:del w:id="32" w:author="Hessell, Angie - (ahessell)" w:date="2024-09-13T16:15:00Z" w16du:dateUtc="2024-09-13T23:15:00Z"/>
                <w:rFonts w:ascii="Verdana" w:eastAsia="Times New Roman" w:hAnsi="Verdana" w:cs="Times New Roman"/>
                <w:b/>
                <w:bCs/>
                <w:caps/>
                <w:color w:val="49595E"/>
                <w:kern w:val="0"/>
                <w:sz w:val="16"/>
                <w:szCs w:val="16"/>
                <w14:ligatures w14:val="none"/>
              </w:rPr>
            </w:pPr>
            <w:del w:id="33" w:author="Hessell, Angie - (ahessell)" w:date="2024-09-13T16:15:00Z" w16du:dateUtc="2024-09-13T23:15:00Z">
              <w:r w:rsidRPr="005E2E65" w:rsidDel="0054486A">
                <w:rPr>
                  <w:rFonts w:ascii="Verdana" w:eastAsia="Times New Roman" w:hAnsi="Verdana" w:cs="Times New Roman"/>
                  <w:b/>
                  <w:bCs/>
                  <w:caps/>
                  <w:color w:val="49595E"/>
                  <w:kern w:val="0"/>
                  <w:sz w:val="16"/>
                  <w:szCs w:val="16"/>
                  <w14:ligatures w14:val="none"/>
                </w:rPr>
                <w:delText>Reported Hours</w:delText>
              </w:r>
            </w:del>
          </w:p>
        </w:tc>
      </w:tr>
      <w:tr w:rsidR="005E2E65" w:rsidRPr="005E2E65" w:rsidDel="0054486A" w14:paraId="1ACBDBC5" w14:textId="1B92C993" w:rsidTr="005E2E65">
        <w:trPr>
          <w:trHeight w:val="84"/>
          <w:del w:id="34" w:author="Hessell, Angie - (ahessell)" w:date="2024-09-13T16:15:00Z" w16du:dateUtc="2024-09-13T23:15:00Z"/>
        </w:trPr>
        <w:tc>
          <w:tcPr>
            <w:tcW w:w="0" w:type="auto"/>
            <w:tcBorders>
              <w:top w:val="single" w:sz="6" w:space="0" w:color="FFFFFF"/>
              <w:left w:val="single" w:sz="4"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BA196F6" w14:textId="34E73785" w:rsidR="005E2E65" w:rsidRPr="005E2E65" w:rsidDel="0054486A" w:rsidRDefault="005E2E65" w:rsidP="005E2E65">
            <w:pPr>
              <w:spacing w:after="0" w:line="240" w:lineRule="auto"/>
              <w:rPr>
                <w:del w:id="35" w:author="Hessell, Angie - (ahessell)" w:date="2024-09-13T16:15:00Z" w16du:dateUtc="2024-09-13T23:15:00Z"/>
                <w:rFonts w:ascii="Verdana" w:eastAsia="Times New Roman" w:hAnsi="Verdana" w:cs="Times New Roman"/>
                <w:color w:val="403635"/>
                <w:kern w:val="0"/>
                <w:sz w:val="16"/>
                <w:szCs w:val="16"/>
                <w14:ligatures w14:val="none"/>
              </w:rPr>
            </w:pPr>
            <w:del w:id="36"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0-7</w:delText>
              </w:r>
            </w:del>
          </w:p>
        </w:tc>
        <w:tc>
          <w:tcPr>
            <w:tcW w:w="0" w:type="auto"/>
            <w:tcBorders>
              <w:top w:val="single" w:sz="6" w:space="0" w:color="FFFFFF"/>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12962FE" w14:textId="16D6E97A" w:rsidR="005E2E65" w:rsidRPr="005E2E65" w:rsidDel="0054486A" w:rsidRDefault="005E2E65" w:rsidP="005E2E65">
            <w:pPr>
              <w:spacing w:after="0" w:line="240" w:lineRule="auto"/>
              <w:rPr>
                <w:del w:id="37" w:author="Hessell, Angie - (ahessell)" w:date="2024-09-13T16:15:00Z" w16du:dateUtc="2024-09-13T23:15:00Z"/>
                <w:rFonts w:ascii="Verdana" w:eastAsia="Times New Roman" w:hAnsi="Verdana" w:cs="Times New Roman"/>
                <w:color w:val="403635"/>
                <w:kern w:val="0"/>
                <w:sz w:val="16"/>
                <w:szCs w:val="16"/>
                <w14:ligatures w14:val="none"/>
              </w:rPr>
            </w:pPr>
            <w:del w:id="38"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0</w:delText>
              </w:r>
            </w:del>
          </w:p>
        </w:tc>
        <w:tc>
          <w:tcPr>
            <w:tcW w:w="0" w:type="auto"/>
            <w:tcBorders>
              <w:top w:val="single" w:sz="6" w:space="0" w:color="FFFFFF"/>
              <w:left w:val="outset" w:sz="6" w:space="0" w:color="auto"/>
              <w:bottom w:val="outset" w:sz="6" w:space="0" w:color="auto"/>
              <w:right w:val="single" w:sz="4" w:space="0" w:color="auto"/>
            </w:tcBorders>
            <w:shd w:val="clear" w:color="auto" w:fill="FFFFFF"/>
            <w:tcMar>
              <w:top w:w="120" w:type="dxa"/>
              <w:left w:w="120" w:type="dxa"/>
              <w:bottom w:w="120" w:type="dxa"/>
              <w:right w:w="120" w:type="dxa"/>
            </w:tcMar>
            <w:hideMark/>
          </w:tcPr>
          <w:p w14:paraId="2BC76073" w14:textId="010E45A7" w:rsidR="005E2E65" w:rsidRPr="005E2E65" w:rsidDel="0054486A" w:rsidRDefault="005E2E65" w:rsidP="005E2E65">
            <w:pPr>
              <w:spacing w:after="0" w:line="240" w:lineRule="auto"/>
              <w:rPr>
                <w:del w:id="39" w:author="Hessell, Angie - (ahessell)" w:date="2024-09-13T16:15:00Z" w16du:dateUtc="2024-09-13T23:15:00Z"/>
                <w:rFonts w:ascii="Verdana" w:eastAsia="Times New Roman" w:hAnsi="Verdana" w:cs="Times New Roman"/>
                <w:color w:val="403635"/>
                <w:kern w:val="0"/>
                <w:sz w:val="16"/>
                <w:szCs w:val="16"/>
                <w14:ligatures w14:val="none"/>
              </w:rPr>
            </w:pPr>
            <w:del w:id="40"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0.00</w:delText>
              </w:r>
            </w:del>
          </w:p>
        </w:tc>
      </w:tr>
      <w:tr w:rsidR="005E2E65" w:rsidRPr="005E2E65" w:rsidDel="0054486A" w14:paraId="2EEA3F83" w14:textId="15292F67" w:rsidTr="005E2E65">
        <w:trPr>
          <w:trHeight w:val="89"/>
          <w:del w:id="41" w:author="Hessell, Angie - (ahessell)" w:date="2024-09-13T16:15:00Z" w16du:dateUtc="2024-09-13T23:15:00Z"/>
        </w:trPr>
        <w:tc>
          <w:tcPr>
            <w:tcW w:w="0" w:type="auto"/>
            <w:tcBorders>
              <w:top w:val="single" w:sz="6" w:space="0" w:color="FFFFFF"/>
              <w:left w:val="single" w:sz="4"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9BAD831" w14:textId="19E4B9BA" w:rsidR="005E2E65" w:rsidRPr="005E2E65" w:rsidDel="0054486A" w:rsidRDefault="005E2E65" w:rsidP="005E2E65">
            <w:pPr>
              <w:spacing w:after="0" w:line="240" w:lineRule="auto"/>
              <w:rPr>
                <w:del w:id="42" w:author="Hessell, Angie - (ahessell)" w:date="2024-09-13T16:15:00Z" w16du:dateUtc="2024-09-13T23:15:00Z"/>
                <w:rFonts w:ascii="Verdana" w:eastAsia="Times New Roman" w:hAnsi="Verdana" w:cs="Times New Roman"/>
                <w:color w:val="403635"/>
                <w:kern w:val="0"/>
                <w:sz w:val="16"/>
                <w:szCs w:val="16"/>
                <w14:ligatures w14:val="none"/>
              </w:rPr>
            </w:pPr>
            <w:del w:id="43"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8-22</w:delText>
              </w:r>
            </w:del>
          </w:p>
        </w:tc>
        <w:tc>
          <w:tcPr>
            <w:tcW w:w="0" w:type="auto"/>
            <w:tcBorders>
              <w:top w:val="single" w:sz="6" w:space="0" w:color="FFFFFF"/>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00493CD" w14:textId="360D6E70" w:rsidR="005E2E65" w:rsidRPr="005E2E65" w:rsidDel="0054486A" w:rsidRDefault="005E2E65" w:rsidP="005E2E65">
            <w:pPr>
              <w:spacing w:after="0" w:line="240" w:lineRule="auto"/>
              <w:rPr>
                <w:del w:id="44" w:author="Hessell, Angie - (ahessell)" w:date="2024-09-13T16:15:00Z" w16du:dateUtc="2024-09-13T23:15:00Z"/>
                <w:rFonts w:ascii="Verdana" w:eastAsia="Times New Roman" w:hAnsi="Verdana" w:cs="Times New Roman"/>
                <w:color w:val="403635"/>
                <w:kern w:val="0"/>
                <w:sz w:val="16"/>
                <w:szCs w:val="16"/>
                <w14:ligatures w14:val="none"/>
              </w:rPr>
            </w:pPr>
            <w:del w:id="45"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15</w:delText>
              </w:r>
            </w:del>
          </w:p>
        </w:tc>
        <w:tc>
          <w:tcPr>
            <w:tcW w:w="0" w:type="auto"/>
            <w:tcBorders>
              <w:top w:val="single" w:sz="6" w:space="0" w:color="FFFFFF"/>
              <w:left w:val="outset" w:sz="6" w:space="0" w:color="auto"/>
              <w:bottom w:val="outset" w:sz="6" w:space="0" w:color="auto"/>
              <w:right w:val="single" w:sz="4" w:space="0" w:color="auto"/>
            </w:tcBorders>
            <w:shd w:val="clear" w:color="auto" w:fill="FFFFFF"/>
            <w:tcMar>
              <w:top w:w="120" w:type="dxa"/>
              <w:left w:w="120" w:type="dxa"/>
              <w:bottom w:w="120" w:type="dxa"/>
              <w:right w:w="120" w:type="dxa"/>
            </w:tcMar>
            <w:hideMark/>
          </w:tcPr>
          <w:p w14:paraId="3AA6DFF3" w14:textId="478A0686" w:rsidR="005E2E65" w:rsidRPr="005E2E65" w:rsidDel="0054486A" w:rsidRDefault="005E2E65" w:rsidP="005E2E65">
            <w:pPr>
              <w:spacing w:after="0" w:line="240" w:lineRule="auto"/>
              <w:rPr>
                <w:del w:id="46" w:author="Hessell, Angie - (ahessell)" w:date="2024-09-13T16:15:00Z" w16du:dateUtc="2024-09-13T23:15:00Z"/>
                <w:rFonts w:ascii="Verdana" w:eastAsia="Times New Roman" w:hAnsi="Verdana" w:cs="Times New Roman"/>
                <w:color w:val="403635"/>
                <w:kern w:val="0"/>
                <w:sz w:val="16"/>
                <w:szCs w:val="16"/>
                <w14:ligatures w14:val="none"/>
              </w:rPr>
            </w:pPr>
            <w:del w:id="47"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0.25</w:delText>
              </w:r>
            </w:del>
          </w:p>
        </w:tc>
      </w:tr>
      <w:tr w:rsidR="005E2E65" w:rsidRPr="005E2E65" w:rsidDel="0054486A" w14:paraId="108CC402" w14:textId="390AC7F0" w:rsidTr="005E2E65">
        <w:trPr>
          <w:trHeight w:val="84"/>
          <w:del w:id="48" w:author="Hessell, Angie - (ahessell)" w:date="2024-09-13T16:15:00Z" w16du:dateUtc="2024-09-13T23:15:00Z"/>
        </w:trPr>
        <w:tc>
          <w:tcPr>
            <w:tcW w:w="0" w:type="auto"/>
            <w:tcBorders>
              <w:top w:val="single" w:sz="6" w:space="0" w:color="FFFFFF"/>
              <w:left w:val="single" w:sz="4"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B9358A8" w14:textId="3AB55EBF" w:rsidR="005E2E65" w:rsidRPr="005E2E65" w:rsidDel="0054486A" w:rsidRDefault="005E2E65" w:rsidP="005E2E65">
            <w:pPr>
              <w:spacing w:after="0" w:line="240" w:lineRule="auto"/>
              <w:rPr>
                <w:del w:id="49" w:author="Hessell, Angie - (ahessell)" w:date="2024-09-13T16:15:00Z" w16du:dateUtc="2024-09-13T23:15:00Z"/>
                <w:rFonts w:ascii="Verdana" w:eastAsia="Times New Roman" w:hAnsi="Verdana" w:cs="Times New Roman"/>
                <w:color w:val="403635"/>
                <w:kern w:val="0"/>
                <w:sz w:val="16"/>
                <w:szCs w:val="16"/>
                <w14:ligatures w14:val="none"/>
              </w:rPr>
            </w:pPr>
            <w:del w:id="50"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23-37</w:delText>
              </w:r>
            </w:del>
          </w:p>
        </w:tc>
        <w:tc>
          <w:tcPr>
            <w:tcW w:w="0" w:type="auto"/>
            <w:tcBorders>
              <w:top w:val="single" w:sz="6" w:space="0" w:color="FFFFFF"/>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EBD1D98" w14:textId="42D21B44" w:rsidR="005E2E65" w:rsidRPr="005E2E65" w:rsidDel="0054486A" w:rsidRDefault="005E2E65" w:rsidP="005E2E65">
            <w:pPr>
              <w:spacing w:after="0" w:line="240" w:lineRule="auto"/>
              <w:rPr>
                <w:del w:id="51" w:author="Hessell, Angie - (ahessell)" w:date="2024-09-13T16:15:00Z" w16du:dateUtc="2024-09-13T23:15:00Z"/>
                <w:rFonts w:ascii="Verdana" w:eastAsia="Times New Roman" w:hAnsi="Verdana" w:cs="Times New Roman"/>
                <w:color w:val="403635"/>
                <w:kern w:val="0"/>
                <w:sz w:val="16"/>
                <w:szCs w:val="16"/>
                <w14:ligatures w14:val="none"/>
              </w:rPr>
            </w:pPr>
            <w:del w:id="52"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30</w:delText>
              </w:r>
            </w:del>
          </w:p>
        </w:tc>
        <w:tc>
          <w:tcPr>
            <w:tcW w:w="0" w:type="auto"/>
            <w:tcBorders>
              <w:top w:val="single" w:sz="6" w:space="0" w:color="FFFFFF"/>
              <w:left w:val="outset" w:sz="6" w:space="0" w:color="auto"/>
              <w:bottom w:val="outset" w:sz="6" w:space="0" w:color="auto"/>
              <w:right w:val="single" w:sz="4" w:space="0" w:color="auto"/>
            </w:tcBorders>
            <w:shd w:val="clear" w:color="auto" w:fill="FFFFFF"/>
            <w:tcMar>
              <w:top w:w="120" w:type="dxa"/>
              <w:left w:w="120" w:type="dxa"/>
              <w:bottom w:w="120" w:type="dxa"/>
              <w:right w:w="120" w:type="dxa"/>
            </w:tcMar>
            <w:hideMark/>
          </w:tcPr>
          <w:p w14:paraId="08250DBD" w14:textId="19890829" w:rsidR="005E2E65" w:rsidRPr="005E2E65" w:rsidDel="0054486A" w:rsidRDefault="005E2E65" w:rsidP="005E2E65">
            <w:pPr>
              <w:spacing w:after="0" w:line="240" w:lineRule="auto"/>
              <w:rPr>
                <w:del w:id="53" w:author="Hessell, Angie - (ahessell)" w:date="2024-09-13T16:15:00Z" w16du:dateUtc="2024-09-13T23:15:00Z"/>
                <w:rFonts w:ascii="Verdana" w:eastAsia="Times New Roman" w:hAnsi="Verdana" w:cs="Times New Roman"/>
                <w:color w:val="403635"/>
                <w:kern w:val="0"/>
                <w:sz w:val="16"/>
                <w:szCs w:val="16"/>
                <w14:ligatures w14:val="none"/>
              </w:rPr>
            </w:pPr>
            <w:del w:id="54"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0.50</w:delText>
              </w:r>
            </w:del>
          </w:p>
        </w:tc>
      </w:tr>
      <w:tr w:rsidR="005E2E65" w:rsidRPr="005E2E65" w:rsidDel="0054486A" w14:paraId="30DA3540" w14:textId="6D6C7E5F" w:rsidTr="005E2E65">
        <w:trPr>
          <w:trHeight w:val="89"/>
          <w:del w:id="55" w:author="Hessell, Angie - (ahessell)" w:date="2024-09-13T16:15:00Z" w16du:dateUtc="2024-09-13T23:15:00Z"/>
        </w:trPr>
        <w:tc>
          <w:tcPr>
            <w:tcW w:w="0" w:type="auto"/>
            <w:tcBorders>
              <w:top w:val="single" w:sz="6" w:space="0" w:color="FFFFFF"/>
              <w:left w:val="single" w:sz="4"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3484AFC" w14:textId="72F4816B" w:rsidR="005E2E65" w:rsidRPr="005E2E65" w:rsidDel="0054486A" w:rsidRDefault="005E2E65" w:rsidP="005E2E65">
            <w:pPr>
              <w:spacing w:after="0" w:line="240" w:lineRule="auto"/>
              <w:rPr>
                <w:del w:id="56" w:author="Hessell, Angie - (ahessell)" w:date="2024-09-13T16:15:00Z" w16du:dateUtc="2024-09-13T23:15:00Z"/>
                <w:rFonts w:ascii="Verdana" w:eastAsia="Times New Roman" w:hAnsi="Verdana" w:cs="Times New Roman"/>
                <w:color w:val="403635"/>
                <w:kern w:val="0"/>
                <w:sz w:val="16"/>
                <w:szCs w:val="16"/>
                <w14:ligatures w14:val="none"/>
              </w:rPr>
            </w:pPr>
            <w:del w:id="57"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38-52</w:delText>
              </w:r>
            </w:del>
          </w:p>
        </w:tc>
        <w:tc>
          <w:tcPr>
            <w:tcW w:w="0" w:type="auto"/>
            <w:tcBorders>
              <w:top w:val="single" w:sz="6" w:space="0" w:color="FFFFFF"/>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7715940" w14:textId="465C4D57" w:rsidR="005E2E65" w:rsidRPr="005E2E65" w:rsidDel="0054486A" w:rsidRDefault="005E2E65" w:rsidP="005E2E65">
            <w:pPr>
              <w:spacing w:after="0" w:line="240" w:lineRule="auto"/>
              <w:rPr>
                <w:del w:id="58" w:author="Hessell, Angie - (ahessell)" w:date="2024-09-13T16:15:00Z" w16du:dateUtc="2024-09-13T23:15:00Z"/>
                <w:rFonts w:ascii="Verdana" w:eastAsia="Times New Roman" w:hAnsi="Verdana" w:cs="Times New Roman"/>
                <w:color w:val="403635"/>
                <w:kern w:val="0"/>
                <w:sz w:val="16"/>
                <w:szCs w:val="16"/>
                <w14:ligatures w14:val="none"/>
              </w:rPr>
            </w:pPr>
            <w:del w:id="59"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45</w:delText>
              </w:r>
            </w:del>
          </w:p>
        </w:tc>
        <w:tc>
          <w:tcPr>
            <w:tcW w:w="0" w:type="auto"/>
            <w:tcBorders>
              <w:top w:val="single" w:sz="6" w:space="0" w:color="FFFFFF"/>
              <w:left w:val="outset" w:sz="6" w:space="0" w:color="auto"/>
              <w:bottom w:val="outset" w:sz="6" w:space="0" w:color="auto"/>
              <w:right w:val="single" w:sz="4" w:space="0" w:color="auto"/>
            </w:tcBorders>
            <w:shd w:val="clear" w:color="auto" w:fill="FFFFFF"/>
            <w:tcMar>
              <w:top w:w="120" w:type="dxa"/>
              <w:left w:w="120" w:type="dxa"/>
              <w:bottom w:w="120" w:type="dxa"/>
              <w:right w:w="120" w:type="dxa"/>
            </w:tcMar>
            <w:hideMark/>
          </w:tcPr>
          <w:p w14:paraId="2279AC78" w14:textId="2396DB6C" w:rsidR="005E2E65" w:rsidRPr="005E2E65" w:rsidDel="0054486A" w:rsidRDefault="005E2E65" w:rsidP="005E2E65">
            <w:pPr>
              <w:spacing w:after="0" w:line="240" w:lineRule="auto"/>
              <w:rPr>
                <w:del w:id="60" w:author="Hessell, Angie - (ahessell)" w:date="2024-09-13T16:15:00Z" w16du:dateUtc="2024-09-13T23:15:00Z"/>
                <w:rFonts w:ascii="Verdana" w:eastAsia="Times New Roman" w:hAnsi="Verdana" w:cs="Times New Roman"/>
                <w:color w:val="403635"/>
                <w:kern w:val="0"/>
                <w:sz w:val="16"/>
                <w:szCs w:val="16"/>
                <w14:ligatures w14:val="none"/>
              </w:rPr>
            </w:pPr>
            <w:del w:id="61"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0.75</w:delText>
              </w:r>
            </w:del>
          </w:p>
        </w:tc>
      </w:tr>
      <w:tr w:rsidR="005E2E65" w:rsidRPr="005E2E65" w:rsidDel="0054486A" w14:paraId="5A0C1FBF" w14:textId="47856BD5" w:rsidTr="005E2E65">
        <w:trPr>
          <w:trHeight w:val="84"/>
          <w:del w:id="62" w:author="Hessell, Angie - (ahessell)" w:date="2024-09-13T16:15:00Z" w16du:dateUtc="2024-09-13T23:15:00Z"/>
        </w:trPr>
        <w:tc>
          <w:tcPr>
            <w:tcW w:w="0" w:type="auto"/>
            <w:tcBorders>
              <w:top w:val="single" w:sz="6" w:space="0" w:color="FFFFFF"/>
              <w:left w:val="single" w:sz="4" w:space="0" w:color="auto"/>
              <w:bottom w:val="single" w:sz="4" w:space="0" w:color="auto"/>
              <w:right w:val="outset" w:sz="6" w:space="0" w:color="auto"/>
            </w:tcBorders>
            <w:shd w:val="clear" w:color="auto" w:fill="FFFFFF"/>
            <w:tcMar>
              <w:top w:w="120" w:type="dxa"/>
              <w:left w:w="120" w:type="dxa"/>
              <w:bottom w:w="120" w:type="dxa"/>
              <w:right w:w="120" w:type="dxa"/>
            </w:tcMar>
            <w:hideMark/>
          </w:tcPr>
          <w:p w14:paraId="3E39B5A6" w14:textId="01331A60" w:rsidR="005E2E65" w:rsidRPr="005E2E65" w:rsidDel="0054486A" w:rsidRDefault="005E2E65" w:rsidP="005E2E65">
            <w:pPr>
              <w:spacing w:after="0" w:line="240" w:lineRule="auto"/>
              <w:rPr>
                <w:del w:id="63" w:author="Hessell, Angie - (ahessell)" w:date="2024-09-13T16:15:00Z" w16du:dateUtc="2024-09-13T23:15:00Z"/>
                <w:rFonts w:ascii="Verdana" w:eastAsia="Times New Roman" w:hAnsi="Verdana" w:cs="Times New Roman"/>
                <w:color w:val="403635"/>
                <w:kern w:val="0"/>
                <w:sz w:val="16"/>
                <w:szCs w:val="16"/>
                <w14:ligatures w14:val="none"/>
              </w:rPr>
            </w:pPr>
            <w:del w:id="64"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53-60</w:delText>
              </w:r>
            </w:del>
          </w:p>
        </w:tc>
        <w:tc>
          <w:tcPr>
            <w:tcW w:w="0" w:type="auto"/>
            <w:tcBorders>
              <w:top w:val="single" w:sz="6" w:space="0" w:color="FFFFFF"/>
              <w:left w:val="outset" w:sz="6" w:space="0" w:color="auto"/>
              <w:bottom w:val="single" w:sz="4" w:space="0" w:color="auto"/>
              <w:right w:val="outset" w:sz="6" w:space="0" w:color="auto"/>
            </w:tcBorders>
            <w:shd w:val="clear" w:color="auto" w:fill="FFFFFF"/>
            <w:tcMar>
              <w:top w:w="120" w:type="dxa"/>
              <w:left w:w="120" w:type="dxa"/>
              <w:bottom w:w="120" w:type="dxa"/>
              <w:right w:w="120" w:type="dxa"/>
            </w:tcMar>
            <w:hideMark/>
          </w:tcPr>
          <w:p w14:paraId="46FA77E2" w14:textId="07D4D569" w:rsidR="005E2E65" w:rsidRPr="005E2E65" w:rsidDel="0054486A" w:rsidRDefault="005E2E65" w:rsidP="005E2E65">
            <w:pPr>
              <w:spacing w:after="0" w:line="240" w:lineRule="auto"/>
              <w:rPr>
                <w:del w:id="65" w:author="Hessell, Angie - (ahessell)" w:date="2024-09-13T16:15:00Z" w16du:dateUtc="2024-09-13T23:15:00Z"/>
                <w:rFonts w:ascii="Verdana" w:eastAsia="Times New Roman" w:hAnsi="Verdana" w:cs="Times New Roman"/>
                <w:color w:val="403635"/>
                <w:kern w:val="0"/>
                <w:sz w:val="16"/>
                <w:szCs w:val="16"/>
                <w14:ligatures w14:val="none"/>
              </w:rPr>
            </w:pPr>
            <w:del w:id="66"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60</w:delText>
              </w:r>
            </w:del>
          </w:p>
        </w:tc>
        <w:tc>
          <w:tcPr>
            <w:tcW w:w="0" w:type="auto"/>
            <w:tcBorders>
              <w:top w:val="single" w:sz="6" w:space="0" w:color="FFFFFF"/>
              <w:left w:val="outset" w:sz="6"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1D601B4" w14:textId="5FB540D7" w:rsidR="005E2E65" w:rsidRPr="005E2E65" w:rsidDel="0054486A" w:rsidRDefault="005E2E65" w:rsidP="005E2E65">
            <w:pPr>
              <w:spacing w:after="0" w:line="240" w:lineRule="auto"/>
              <w:rPr>
                <w:del w:id="67" w:author="Hessell, Angie - (ahessell)" w:date="2024-09-13T16:15:00Z" w16du:dateUtc="2024-09-13T23:15:00Z"/>
                <w:rFonts w:ascii="Verdana" w:eastAsia="Times New Roman" w:hAnsi="Verdana" w:cs="Times New Roman"/>
                <w:color w:val="403635"/>
                <w:kern w:val="0"/>
                <w:sz w:val="16"/>
                <w:szCs w:val="16"/>
                <w14:ligatures w14:val="none"/>
              </w:rPr>
            </w:pPr>
            <w:del w:id="68" w:author="Hessell, Angie - (ahessell)" w:date="2024-09-13T16:15:00Z" w16du:dateUtc="2024-09-13T23:15:00Z">
              <w:r w:rsidRPr="005E2E65" w:rsidDel="0054486A">
                <w:rPr>
                  <w:rFonts w:ascii="Verdana" w:eastAsia="Times New Roman" w:hAnsi="Verdana" w:cs="Times New Roman"/>
                  <w:color w:val="403635"/>
                  <w:kern w:val="0"/>
                  <w:sz w:val="16"/>
                  <w:szCs w:val="16"/>
                  <w14:ligatures w14:val="none"/>
                </w:rPr>
                <w:delText>1.00</w:delText>
              </w:r>
            </w:del>
          </w:p>
        </w:tc>
      </w:tr>
    </w:tbl>
    <w:p w14:paraId="1198A9DC" w14:textId="77777777" w:rsidR="005E2E65" w:rsidRDefault="005E2E65" w:rsidP="0064540F"/>
    <w:p w14:paraId="66996D1D" w14:textId="51CEB239" w:rsidR="00040031" w:rsidRDefault="00040031" w:rsidP="0064540F">
      <w:r w:rsidRPr="007F2072">
        <w:rPr>
          <w:b/>
          <w:bCs/>
        </w:rPr>
        <w:lastRenderedPageBreak/>
        <w:t>Volunteering</w:t>
      </w:r>
      <w:r>
        <w:t xml:space="preserve"> - P</w:t>
      </w:r>
      <w:r w:rsidRPr="00040031">
        <w:t xml:space="preserve">aid time off for volunteering may be used for </w:t>
      </w:r>
      <w:proofErr w:type="gramStart"/>
      <w:r w:rsidRPr="00040031">
        <w:t>University</w:t>
      </w:r>
      <w:proofErr w:type="gramEnd"/>
      <w:r w:rsidRPr="00040031">
        <w:t xml:space="preserve"> events</w:t>
      </w:r>
      <w:r>
        <w:t xml:space="preserve"> </w:t>
      </w:r>
      <w:r w:rsidRPr="00040031">
        <w:t>as long as the work being performed is not a requirement or duty of your University employment.</w:t>
      </w:r>
      <w:r>
        <w:t xml:space="preserve"> </w:t>
      </w:r>
      <w:r w:rsidRPr="00040031">
        <w:t>Supervisors may exercise their discretion to deny or request deferral of paid time off for volunteering, including consideration of unit staffing, business needs, and conflict of commitment management. The nature or mission of the Nonprofit or 501(c)(3) organization, or governmental agency cannot be considered in the supervisor’s decision</w:t>
      </w:r>
      <w:r>
        <w:t xml:space="preserve">. </w:t>
      </w:r>
      <w:r w:rsidRPr="00040031">
        <w:t>The activity must take place during hours when the employee is regularly scheduled to work</w:t>
      </w:r>
    </w:p>
    <w:p w14:paraId="4CC44F31" w14:textId="14E6E8C9" w:rsidR="00040031" w:rsidRDefault="00040031" w:rsidP="00040031">
      <w:r w:rsidRPr="007F2072">
        <w:rPr>
          <w:b/>
          <w:bCs/>
        </w:rPr>
        <w:t xml:space="preserve">Travel </w:t>
      </w:r>
      <w:proofErr w:type="gramStart"/>
      <w:r w:rsidRPr="007F2072">
        <w:rPr>
          <w:b/>
          <w:bCs/>
        </w:rPr>
        <w:t>Time</w:t>
      </w:r>
      <w:r>
        <w:t xml:space="preserve">  -</w:t>
      </w:r>
      <w:proofErr w:type="gramEnd"/>
      <w:r>
        <w:t xml:space="preserve"> In ordinary situations where a nonexempt employee </w:t>
      </w:r>
      <w:r w:rsidR="00F90E27">
        <w:t xml:space="preserve">normally </w:t>
      </w:r>
      <w:r>
        <w:t>commutes to and from the worksite, the employee is not entitled to compensation for travel time.</w:t>
      </w:r>
    </w:p>
    <w:p w14:paraId="221ED61B" w14:textId="2E29D558" w:rsidR="00040031" w:rsidRDefault="00040031" w:rsidP="00040031">
      <w:commentRangeStart w:id="69"/>
      <w:commentRangeStart w:id="70"/>
      <w:r>
        <w:t>Excluding</w:t>
      </w:r>
      <w:commentRangeEnd w:id="69"/>
      <w:r w:rsidR="00F90E27">
        <w:rPr>
          <w:rStyle w:val="CommentReference"/>
        </w:rPr>
        <w:commentReference w:id="69"/>
      </w:r>
      <w:commentRangeEnd w:id="70"/>
      <w:r w:rsidR="00CE06FC">
        <w:rPr>
          <w:rStyle w:val="CommentReference"/>
        </w:rPr>
        <w:commentReference w:id="70"/>
      </w:r>
      <w:r>
        <w:t xml:space="preserve"> normal commuting time, the general rule is that nonexempt employees should be compensated for all travel time unless it is overnight, outside of regular working hours, on a common carrier, where no work is performed.</w:t>
      </w:r>
      <w:r w:rsidR="00B8215E">
        <w:t xml:space="preserve"> </w:t>
      </w:r>
    </w:p>
    <w:p w14:paraId="3E957D5F" w14:textId="692AB0A1" w:rsidR="00B8215E" w:rsidRDefault="00B8215E" w:rsidP="00040031">
      <w:r w:rsidRPr="00635FE6">
        <w:rPr>
          <w:highlight w:val="yellow"/>
          <w:rPrChange w:id="71" w:author="Foust, Chip - (cfoust1)" w:date="2024-09-09T16:12:00Z" w16du:dateUtc="2024-09-09T23:12:00Z">
            <w:rPr/>
          </w:rPrChange>
        </w:rPr>
        <w:t xml:space="preserve">(Example: If changing work sites such as Eller staff </w:t>
      </w:r>
      <w:r w:rsidR="00F90886" w:rsidRPr="00635FE6">
        <w:rPr>
          <w:highlight w:val="yellow"/>
          <w:rPrChange w:id="72" w:author="Foust, Chip - (cfoust1)" w:date="2024-09-09T16:12:00Z" w16du:dateUtc="2024-09-09T23:12:00Z">
            <w:rPr/>
          </w:rPrChange>
        </w:rPr>
        <w:t>having to</w:t>
      </w:r>
      <w:r w:rsidRPr="00635FE6">
        <w:rPr>
          <w:highlight w:val="yellow"/>
          <w:rPrChange w:id="73" w:author="Foust, Chip - (cfoust1)" w:date="2024-09-09T16:12:00Z" w16du:dateUtc="2024-09-09T23:12:00Z">
            <w:rPr/>
          </w:rPrChange>
        </w:rPr>
        <w:t xml:space="preserve"> report to </w:t>
      </w:r>
      <w:proofErr w:type="spellStart"/>
      <w:r w:rsidRPr="00635FE6">
        <w:rPr>
          <w:highlight w:val="yellow"/>
          <w:rPrChange w:id="74" w:author="Foust, Chip - (cfoust1)" w:date="2024-09-09T16:12:00Z" w16du:dateUtc="2024-09-09T23:12:00Z">
            <w:rPr/>
          </w:rPrChange>
        </w:rPr>
        <w:t>Mckale</w:t>
      </w:r>
      <w:proofErr w:type="spellEnd"/>
      <w:r w:rsidRPr="00635FE6">
        <w:rPr>
          <w:highlight w:val="yellow"/>
          <w:rPrChange w:id="75" w:author="Foust, Chip - (cfoust1)" w:date="2024-09-09T16:12:00Z" w16du:dateUtc="2024-09-09T23:12:00Z">
            <w:rPr/>
          </w:rPrChange>
        </w:rPr>
        <w:t xml:space="preserve"> to start their shift, that is not compensable. McKale now becomes their work location for the day.</w:t>
      </w:r>
      <w:r w:rsidR="00F90886" w:rsidRPr="00635FE6">
        <w:rPr>
          <w:highlight w:val="yellow"/>
          <w:rPrChange w:id="76" w:author="Foust, Chip - (cfoust1)" w:date="2024-09-09T16:12:00Z" w16du:dateUtc="2024-09-09T23:12:00Z">
            <w:rPr/>
          </w:rPrChange>
        </w:rPr>
        <w:t xml:space="preserve"> If this staff starts </w:t>
      </w:r>
      <w:r w:rsidR="00F008E4" w:rsidRPr="00635FE6">
        <w:rPr>
          <w:highlight w:val="yellow"/>
          <w:rPrChange w:id="77" w:author="Foust, Chip - (cfoust1)" w:date="2024-09-09T16:12:00Z" w16du:dateUtc="2024-09-09T23:12:00Z">
            <w:rPr/>
          </w:rPrChange>
        </w:rPr>
        <w:t xml:space="preserve">their day </w:t>
      </w:r>
      <w:r w:rsidR="00F90886" w:rsidRPr="00635FE6">
        <w:rPr>
          <w:highlight w:val="yellow"/>
          <w:rPrChange w:id="78" w:author="Foust, Chip - (cfoust1)" w:date="2024-09-09T16:12:00Z" w16du:dateUtc="2024-09-09T23:12:00Z">
            <w:rPr/>
          </w:rPrChange>
        </w:rPr>
        <w:t xml:space="preserve">at Eller and then has </w:t>
      </w:r>
      <w:r w:rsidR="00F008E4" w:rsidRPr="00635FE6">
        <w:rPr>
          <w:highlight w:val="yellow"/>
          <w:rPrChange w:id="79" w:author="Foust, Chip - (cfoust1)" w:date="2024-09-09T16:12:00Z" w16du:dateUtc="2024-09-09T23:12:00Z">
            <w:rPr/>
          </w:rPrChange>
        </w:rPr>
        <w:t xml:space="preserve">is directed to work </w:t>
      </w:r>
      <w:proofErr w:type="gramStart"/>
      <w:r w:rsidR="00F008E4" w:rsidRPr="00635FE6">
        <w:rPr>
          <w:highlight w:val="yellow"/>
          <w:rPrChange w:id="80" w:author="Foust, Chip - (cfoust1)" w:date="2024-09-09T16:12:00Z" w16du:dateUtc="2024-09-09T23:12:00Z">
            <w:rPr/>
          </w:rPrChange>
        </w:rPr>
        <w:t xml:space="preserve">at </w:t>
      </w:r>
      <w:r w:rsidR="00F90886" w:rsidRPr="00635FE6">
        <w:rPr>
          <w:highlight w:val="yellow"/>
          <w:rPrChange w:id="81" w:author="Foust, Chip - (cfoust1)" w:date="2024-09-09T16:12:00Z" w16du:dateUtc="2024-09-09T23:12:00Z">
            <w:rPr/>
          </w:rPrChange>
        </w:rPr>
        <w:t xml:space="preserve"> McKale</w:t>
      </w:r>
      <w:proofErr w:type="gramEnd"/>
      <w:r w:rsidR="00F90886" w:rsidRPr="00635FE6">
        <w:rPr>
          <w:highlight w:val="yellow"/>
          <w:rPrChange w:id="82" w:author="Foust, Chip - (cfoust1)" w:date="2024-09-09T16:12:00Z" w16du:dateUtc="2024-09-09T23:12:00Z">
            <w:rPr/>
          </w:rPrChange>
        </w:rPr>
        <w:t>, the travel time</w:t>
      </w:r>
      <w:r w:rsidR="00F008E4" w:rsidRPr="00635FE6">
        <w:rPr>
          <w:highlight w:val="yellow"/>
          <w:rPrChange w:id="83" w:author="Foust, Chip - (cfoust1)" w:date="2024-09-09T16:12:00Z" w16du:dateUtc="2024-09-09T23:12:00Z">
            <w:rPr/>
          </w:rPrChange>
        </w:rPr>
        <w:t xml:space="preserve"> to McKale</w:t>
      </w:r>
      <w:r w:rsidR="00F90886" w:rsidRPr="00635FE6">
        <w:rPr>
          <w:highlight w:val="yellow"/>
          <w:rPrChange w:id="84" w:author="Foust, Chip - (cfoust1)" w:date="2024-09-09T16:12:00Z" w16du:dateUtc="2024-09-09T23:12:00Z">
            <w:rPr/>
          </w:rPrChange>
        </w:rPr>
        <w:t xml:space="preserve"> would be compensable</w:t>
      </w:r>
      <w:r w:rsidR="00F008E4" w:rsidRPr="00635FE6">
        <w:rPr>
          <w:highlight w:val="yellow"/>
          <w:rPrChange w:id="85" w:author="Foust, Chip - (cfoust1)" w:date="2024-09-09T16:12:00Z" w16du:dateUtc="2024-09-09T23:12:00Z">
            <w:rPr/>
          </w:rPrChange>
        </w:rPr>
        <w:t>.</w:t>
      </w:r>
      <w:r w:rsidR="00F90886" w:rsidRPr="00635FE6">
        <w:rPr>
          <w:highlight w:val="yellow"/>
          <w:rPrChange w:id="86" w:author="Foust, Chip - (cfoust1)" w:date="2024-09-09T16:12:00Z" w16du:dateUtc="2024-09-09T23:12:00Z">
            <w:rPr/>
          </w:rPrChange>
        </w:rPr>
        <w:t>)</w:t>
      </w:r>
    </w:p>
    <w:p w14:paraId="14089258" w14:textId="77777777" w:rsidR="00040031" w:rsidRDefault="00040031" w:rsidP="00040031">
      <w:r>
        <w:t>Single-day out-of-town travel is considered compensable time, excluding normal commute home-to-work travel time.</w:t>
      </w:r>
    </w:p>
    <w:p w14:paraId="27E2E6DA" w14:textId="77777777" w:rsidR="00040031" w:rsidRDefault="00040031" w:rsidP="00040031">
      <w:r>
        <w:t xml:space="preserve">Overnight out-of-town travel is </w:t>
      </w:r>
      <w:proofErr w:type="gramStart"/>
      <w:r>
        <w:t>compensable</w:t>
      </w:r>
      <w:proofErr w:type="gramEnd"/>
      <w:r>
        <w:t xml:space="preserve"> time when it cuts across the employee's workday. This is true for hours worked on regular working days during normal working hours and during the corresponding hours on nonworking days. For example, an employee regularly works from 8 a.m. to 5 p.m. from Monday through Friday. The employee travels on business to a location that requires two hours of travel time. The employee leaves Friday at 8 a.m., works the remainder of Friday and Saturday morning, and returns on Saturday at 2 p.m. The two hours of travel time on Friday and the two hours of travel time on Saturday are compensable time. Of course, the work hours on Friday and Saturday are also compensable time.</w:t>
      </w:r>
    </w:p>
    <w:p w14:paraId="46BF0B77" w14:textId="38F72CB5" w:rsidR="00040031" w:rsidRDefault="00040031" w:rsidP="00040031">
      <w:r>
        <w:t>Regular meal period time is not considered compensable time.</w:t>
      </w:r>
    </w:p>
    <w:p w14:paraId="3346D363" w14:textId="2A27BF01" w:rsidR="00040031" w:rsidRDefault="00040031" w:rsidP="00040031">
      <w:r>
        <w:t xml:space="preserve">Time the employee </w:t>
      </w:r>
      <w:proofErr w:type="gramStart"/>
      <w:r>
        <w:t>spends in travel</w:t>
      </w:r>
      <w:proofErr w:type="gramEnd"/>
      <w:r>
        <w:t xml:space="preserve"> away from home outside of regular working hours as a passenger on an airplane, train, boat, bus, or automobile and is free to relax, is not considered compensable time.</w:t>
      </w:r>
    </w:p>
    <w:p w14:paraId="5CB22019" w14:textId="77777777" w:rsidR="00B8215E" w:rsidRDefault="00B8215E" w:rsidP="00040031"/>
    <w:p w14:paraId="355E73C6" w14:textId="54FCCCCD" w:rsidR="00B8215E" w:rsidRDefault="00B8215E">
      <w:pPr>
        <w:pStyle w:val="NoSpacing"/>
        <w:rPr>
          <w:ins w:id="87" w:author="Hessell, Angie - (ahessell)" w:date="2024-09-12T15:24:00Z" w16du:dateUtc="2024-09-12T22:24:00Z"/>
        </w:rPr>
        <w:pPrChange w:id="88" w:author="Hessell, Angie - (ahessell)" w:date="2024-09-12T15:24:00Z" w16du:dateUtc="2024-09-12T22:24:00Z">
          <w:pPr/>
        </w:pPrChange>
      </w:pPr>
      <w:r>
        <w:t>See chart below:</w:t>
      </w:r>
    </w:p>
    <w:p w14:paraId="50F5FA5C" w14:textId="2C7F0BD8" w:rsidR="005319D2" w:rsidRPr="002A6ED1" w:rsidRDefault="005319D2" w:rsidP="005319D2">
      <w:pPr>
        <w:pStyle w:val="NoSpacing"/>
        <w:rPr>
          <w:ins w:id="89" w:author="Hessell, Angie - (ahessell)" w:date="2024-09-12T15:24:00Z" w16du:dateUtc="2024-09-12T22:24:00Z"/>
          <w:b/>
          <w:bCs/>
          <w:rPrChange w:id="90" w:author="Hessell, Angie - (ahessell)" w:date="2024-09-13T15:49:00Z" w16du:dateUtc="2024-09-13T22:49:00Z">
            <w:rPr>
              <w:ins w:id="91" w:author="Hessell, Angie - (ahessell)" w:date="2024-09-12T15:24:00Z" w16du:dateUtc="2024-09-12T22:24:00Z"/>
            </w:rPr>
          </w:rPrChange>
        </w:rPr>
      </w:pPr>
      <w:ins w:id="92" w:author="Hessell, Angie - (ahessell)" w:date="2024-09-12T15:24:00Z" w16du:dateUtc="2024-09-12T22:24:00Z">
        <w:r w:rsidRPr="002A6ED1">
          <w:rPr>
            <w:b/>
            <w:bCs/>
            <w:rPrChange w:id="93" w:author="Hessell, Angie - (ahessell)" w:date="2024-09-13T15:49:00Z" w16du:dateUtc="2024-09-13T22:49:00Z">
              <w:rPr/>
            </w:rPrChange>
          </w:rPr>
          <w:t>COMPENSABLE Travel</w:t>
        </w:r>
      </w:ins>
    </w:p>
    <w:p w14:paraId="2484CCEF" w14:textId="1E1EDA25" w:rsidR="005319D2" w:rsidRPr="008C31FD" w:rsidRDefault="005319D2" w:rsidP="005319D2">
      <w:pPr>
        <w:pStyle w:val="NoSpacing"/>
        <w:numPr>
          <w:ilvl w:val="0"/>
          <w:numId w:val="2"/>
        </w:numPr>
        <w:rPr>
          <w:ins w:id="94" w:author="Hessell, Angie - (ahessell)" w:date="2024-09-12T15:25:00Z" w16du:dateUtc="2024-09-12T22:25:00Z"/>
          <w:rPrChange w:id="95" w:author="Hessell, Angie - (ahessell)" w:date="2024-09-12T15:26:00Z" w16du:dateUtc="2024-09-12T22:26:00Z">
            <w:rPr>
              <w:ins w:id="96" w:author="Hessell, Angie - (ahessell)" w:date="2024-09-12T15:25:00Z" w16du:dateUtc="2024-09-12T22:25:00Z"/>
              <w:rFonts w:ascii="ProximaNova" w:eastAsia="Times New Roman" w:hAnsi="ProximaNova" w:cs="Times New Roman"/>
              <w:color w:val="222222"/>
              <w:kern w:val="0"/>
              <w:sz w:val="24"/>
              <w:szCs w:val="24"/>
              <w14:ligatures w14:val="none"/>
            </w:rPr>
          </w:rPrChange>
        </w:rPr>
      </w:pPr>
      <w:ins w:id="97" w:author="Hessell, Angie - (ahessell)" w:date="2024-09-12T15:24:00Z" w16du:dateUtc="2024-09-12T22:24:00Z">
        <w:r w:rsidRPr="008C31FD">
          <w:rPr>
            <w:rFonts w:ascii="ProximaNova" w:eastAsia="Times New Roman" w:hAnsi="ProximaNova" w:cs="Times New Roman"/>
            <w:color w:val="222222"/>
            <w:kern w:val="0"/>
            <w:sz w:val="24"/>
            <w:szCs w:val="24"/>
            <w14:ligatures w14:val="none"/>
            <w:rPrChange w:id="98" w:author="Hessell, Angie - (ahessell)" w:date="2024-09-12T15:26:00Z" w16du:dateUtc="2024-09-12T22:26:00Z">
              <w:rPr>
                <w:rFonts w:ascii="ProximaNova" w:eastAsia="Times New Roman" w:hAnsi="ProximaNova" w:cs="Times New Roman"/>
                <w:color w:val="222222"/>
                <w:kern w:val="0"/>
                <w:sz w:val="24"/>
                <w:szCs w:val="24"/>
                <w:highlight w:val="yellow"/>
                <w14:ligatures w14:val="none"/>
              </w:rPr>
            </w:rPrChange>
          </w:rPr>
          <w:t>Travel to different worksites during the workday</w:t>
        </w:r>
      </w:ins>
    </w:p>
    <w:p w14:paraId="4184BA9F" w14:textId="32BD07B3" w:rsidR="005319D2" w:rsidRPr="008C31FD" w:rsidRDefault="005319D2" w:rsidP="005319D2">
      <w:pPr>
        <w:pStyle w:val="NoSpacing"/>
        <w:numPr>
          <w:ilvl w:val="0"/>
          <w:numId w:val="2"/>
        </w:numPr>
        <w:rPr>
          <w:ins w:id="99" w:author="Hessell, Angie - (ahessell)" w:date="2024-09-12T15:25:00Z" w16du:dateUtc="2024-09-12T22:25:00Z"/>
          <w:rPrChange w:id="100" w:author="Hessell, Angie - (ahessell)" w:date="2024-09-12T15:26:00Z" w16du:dateUtc="2024-09-12T22:26:00Z">
            <w:rPr>
              <w:ins w:id="101" w:author="Hessell, Angie - (ahessell)" w:date="2024-09-12T15:25:00Z" w16du:dateUtc="2024-09-12T22:25:00Z"/>
              <w:rFonts w:ascii="ProximaNova" w:eastAsia="Times New Roman" w:hAnsi="ProximaNova" w:cs="Times New Roman"/>
              <w:color w:val="222222"/>
              <w:kern w:val="0"/>
              <w:sz w:val="24"/>
              <w:szCs w:val="24"/>
              <w14:ligatures w14:val="none"/>
            </w:rPr>
          </w:rPrChange>
        </w:rPr>
      </w:pPr>
      <w:ins w:id="102" w:author="Hessell, Angie - (ahessell)" w:date="2024-09-12T15:25:00Z" w16du:dateUtc="2024-09-12T22:25:00Z">
        <w:r w:rsidRPr="008C31FD">
          <w:rPr>
            <w:rFonts w:ascii="ProximaNova" w:eastAsia="Times New Roman" w:hAnsi="ProximaNova" w:cs="Times New Roman"/>
            <w:color w:val="222222"/>
            <w:kern w:val="0"/>
            <w:sz w:val="24"/>
            <w:szCs w:val="24"/>
            <w14:ligatures w14:val="none"/>
            <w:rPrChange w:id="103" w:author="Hessell, Angie - (ahessell)" w:date="2024-09-12T15:26:00Z" w16du:dateUtc="2024-09-12T22:26:00Z">
              <w:rPr>
                <w:rFonts w:ascii="ProximaNova" w:eastAsia="Times New Roman" w:hAnsi="ProximaNova" w:cs="Times New Roman"/>
                <w:color w:val="222222"/>
                <w:kern w:val="0"/>
                <w:sz w:val="24"/>
                <w:szCs w:val="24"/>
                <w:highlight w:val="yellow"/>
                <w14:ligatures w14:val="none"/>
              </w:rPr>
            </w:rPrChange>
          </w:rPr>
          <w:t>Travel to a different city, returning the same day</w:t>
        </w:r>
      </w:ins>
    </w:p>
    <w:p w14:paraId="0F196D50" w14:textId="54A29E89" w:rsidR="005319D2" w:rsidRPr="008C31FD" w:rsidRDefault="005319D2" w:rsidP="005319D2">
      <w:pPr>
        <w:pStyle w:val="NoSpacing"/>
        <w:numPr>
          <w:ilvl w:val="0"/>
          <w:numId w:val="2"/>
        </w:numPr>
        <w:rPr>
          <w:ins w:id="104" w:author="Hessell, Angie - (ahessell)" w:date="2024-09-12T15:25:00Z" w16du:dateUtc="2024-09-12T22:25:00Z"/>
          <w:rPrChange w:id="105" w:author="Hessell, Angie - (ahessell)" w:date="2024-09-12T15:26:00Z" w16du:dateUtc="2024-09-12T22:26:00Z">
            <w:rPr>
              <w:ins w:id="106" w:author="Hessell, Angie - (ahessell)" w:date="2024-09-12T15:25:00Z" w16du:dateUtc="2024-09-12T22:25:00Z"/>
              <w:rFonts w:ascii="ProximaNova" w:eastAsia="Times New Roman" w:hAnsi="ProximaNova" w:cs="Times New Roman"/>
              <w:color w:val="222222"/>
              <w:kern w:val="0"/>
              <w:sz w:val="24"/>
              <w:szCs w:val="24"/>
              <w14:ligatures w14:val="none"/>
            </w:rPr>
          </w:rPrChange>
        </w:rPr>
      </w:pPr>
      <w:ins w:id="107" w:author="Hessell, Angie - (ahessell)" w:date="2024-09-12T15:25:00Z" w16du:dateUtc="2024-09-12T22:25:00Z">
        <w:r w:rsidRPr="008C31FD">
          <w:rPr>
            <w:rFonts w:ascii="ProximaNova" w:eastAsia="Times New Roman" w:hAnsi="ProximaNova" w:cs="Times New Roman"/>
            <w:color w:val="222222"/>
            <w:kern w:val="0"/>
            <w:sz w:val="24"/>
            <w:szCs w:val="24"/>
            <w14:ligatures w14:val="none"/>
            <w:rPrChange w:id="108" w:author="Hessell, Angie - (ahessell)" w:date="2024-09-12T15:26:00Z" w16du:dateUtc="2024-09-12T22:26:00Z">
              <w:rPr>
                <w:rFonts w:ascii="ProximaNova" w:eastAsia="Times New Roman" w:hAnsi="ProximaNova" w:cs="Times New Roman"/>
                <w:color w:val="222222"/>
                <w:kern w:val="0"/>
                <w:sz w:val="24"/>
                <w:szCs w:val="24"/>
                <w:highlight w:val="yellow"/>
                <w14:ligatures w14:val="none"/>
              </w:rPr>
            </w:rPrChange>
          </w:rPr>
          <w:t>Travel that requires an overnight stay</w:t>
        </w:r>
        <w:r w:rsidRPr="008C31FD">
          <w:rPr>
            <w:rFonts w:ascii="ProximaNova" w:eastAsia="Times New Roman" w:hAnsi="ProximaNova" w:cs="Times New Roman"/>
            <w:color w:val="222222"/>
            <w:kern w:val="0"/>
            <w:sz w:val="24"/>
            <w:szCs w:val="24"/>
            <w14:ligatures w14:val="none"/>
          </w:rPr>
          <w:t xml:space="preserve"> - </w:t>
        </w:r>
        <w:r w:rsidRPr="008C31FD">
          <w:rPr>
            <w:rFonts w:ascii="ProximaNova" w:eastAsia="Times New Roman" w:hAnsi="ProximaNova" w:cs="Times New Roman"/>
            <w:color w:val="222222"/>
            <w:kern w:val="0"/>
            <w:sz w:val="24"/>
            <w:szCs w:val="24"/>
            <w14:ligatures w14:val="none"/>
            <w:rPrChange w:id="109" w:author="Hessell, Angie - (ahessell)" w:date="2024-09-12T15:26:00Z" w16du:dateUtc="2024-09-12T22:26:00Z">
              <w:rPr>
                <w:rFonts w:ascii="ProximaNova" w:eastAsia="Times New Roman" w:hAnsi="ProximaNova" w:cs="Times New Roman"/>
                <w:color w:val="222222"/>
                <w:kern w:val="0"/>
                <w:sz w:val="24"/>
                <w:szCs w:val="24"/>
                <w:highlight w:val="yellow"/>
                <w14:ligatures w14:val="none"/>
              </w:rPr>
            </w:rPrChange>
          </w:rPr>
          <w:t>During regular work hours</w:t>
        </w:r>
      </w:ins>
    </w:p>
    <w:p w14:paraId="57AADE2E" w14:textId="506D4190" w:rsidR="00590531" w:rsidRPr="003A3179" w:rsidRDefault="00590531" w:rsidP="005319D2">
      <w:pPr>
        <w:pStyle w:val="NoSpacing"/>
        <w:numPr>
          <w:ilvl w:val="0"/>
          <w:numId w:val="2"/>
        </w:numPr>
        <w:rPr>
          <w:ins w:id="110" w:author="Hessell, Angie - (ahessell)" w:date="2024-09-12T15:26:00Z" w16du:dateUtc="2024-09-12T22:26:00Z"/>
          <w:rPrChange w:id="111" w:author="Hessell, Angie - (ahessell)" w:date="2024-09-12T15:26:00Z" w16du:dateUtc="2024-09-12T22:26:00Z">
            <w:rPr>
              <w:ins w:id="112" w:author="Hessell, Angie - (ahessell)" w:date="2024-09-12T15:26:00Z" w16du:dateUtc="2024-09-12T22:26:00Z"/>
              <w:rFonts w:ascii="ProximaNova" w:eastAsia="Times New Roman" w:hAnsi="ProximaNova" w:cs="Times New Roman"/>
              <w:color w:val="222222"/>
              <w:kern w:val="0"/>
              <w:sz w:val="24"/>
              <w:szCs w:val="24"/>
              <w14:ligatures w14:val="none"/>
            </w:rPr>
          </w:rPrChange>
        </w:rPr>
      </w:pPr>
      <w:ins w:id="113" w:author="Hessell, Angie - (ahessell)" w:date="2024-09-12T15:25:00Z" w16du:dateUtc="2024-09-12T22:25:00Z">
        <w:r w:rsidRPr="008C31FD">
          <w:rPr>
            <w:rFonts w:ascii="ProximaNova" w:eastAsia="Times New Roman" w:hAnsi="ProximaNova" w:cs="Times New Roman"/>
            <w:color w:val="222222"/>
            <w:kern w:val="0"/>
            <w:sz w:val="24"/>
            <w:szCs w:val="24"/>
            <w14:ligatures w14:val="none"/>
            <w:rPrChange w:id="114" w:author="Hessell, Angie - (ahessell)" w:date="2024-09-12T15:26:00Z" w16du:dateUtc="2024-09-12T22:26:00Z">
              <w:rPr>
                <w:rFonts w:ascii="ProximaNova" w:eastAsia="Times New Roman" w:hAnsi="ProximaNova" w:cs="Times New Roman"/>
                <w:color w:val="222222"/>
                <w:kern w:val="0"/>
                <w:sz w:val="24"/>
                <w:szCs w:val="24"/>
                <w:highlight w:val="yellow"/>
                <w14:ligatures w14:val="none"/>
              </w:rPr>
            </w:rPrChange>
          </w:rPr>
          <w:t>Driving that is required by the employer</w:t>
        </w:r>
      </w:ins>
    </w:p>
    <w:p w14:paraId="1C693B57" w14:textId="77777777" w:rsidR="003A3179" w:rsidRPr="008C31FD" w:rsidRDefault="003A3179">
      <w:pPr>
        <w:pStyle w:val="NoSpacing"/>
        <w:ind w:left="720"/>
        <w:rPr>
          <w:ins w:id="115" w:author="Hessell, Angie - (ahessell)" w:date="2024-09-12T15:24:00Z" w16du:dateUtc="2024-09-12T22:24:00Z"/>
        </w:rPr>
        <w:pPrChange w:id="116" w:author="Hessell, Angie - (ahessell)" w:date="2024-09-12T15:26:00Z" w16du:dateUtc="2024-09-12T22:26:00Z">
          <w:pPr/>
        </w:pPrChange>
      </w:pPr>
    </w:p>
    <w:p w14:paraId="23BD6F72" w14:textId="54545C15" w:rsidR="005319D2" w:rsidRPr="002A6ED1" w:rsidRDefault="005319D2">
      <w:pPr>
        <w:pStyle w:val="NoSpacing"/>
        <w:rPr>
          <w:b/>
          <w:bCs/>
          <w:rPrChange w:id="117" w:author="Hessell, Angie - (ahessell)" w:date="2024-09-13T15:49:00Z" w16du:dateUtc="2024-09-13T22:49:00Z">
            <w:rPr/>
          </w:rPrChange>
        </w:rPr>
        <w:pPrChange w:id="118" w:author="Hessell, Angie - (ahessell)" w:date="2024-09-12T15:24:00Z" w16du:dateUtc="2024-09-12T22:24:00Z">
          <w:pPr/>
        </w:pPrChange>
      </w:pPr>
      <w:ins w:id="119" w:author="Hessell, Angie - (ahessell)" w:date="2024-09-12T15:24:00Z" w16du:dateUtc="2024-09-12T22:24:00Z">
        <w:r w:rsidRPr="002A6ED1">
          <w:rPr>
            <w:b/>
            <w:bCs/>
            <w:rPrChange w:id="120" w:author="Hessell, Angie - (ahessell)" w:date="2024-09-13T15:49:00Z" w16du:dateUtc="2024-09-13T22:49:00Z">
              <w:rPr/>
            </w:rPrChange>
          </w:rPr>
          <w:t>NOT COMPENSABLE Travel</w:t>
        </w:r>
      </w:ins>
    </w:p>
    <w:p w14:paraId="254FE2CD" w14:textId="2E0FE061" w:rsidR="00B8215E" w:rsidRPr="008C31FD" w:rsidRDefault="00715720" w:rsidP="00590531">
      <w:pPr>
        <w:pStyle w:val="NoSpacing"/>
        <w:numPr>
          <w:ilvl w:val="0"/>
          <w:numId w:val="3"/>
        </w:numPr>
        <w:rPr>
          <w:ins w:id="121" w:author="Hessell, Angie - (ahessell)" w:date="2024-09-12T15:26:00Z" w16du:dateUtc="2024-09-12T22:26:00Z"/>
          <w:rPrChange w:id="122" w:author="Hessell, Angie - (ahessell)" w:date="2024-09-12T15:26:00Z" w16du:dateUtc="2024-09-12T22:26:00Z">
            <w:rPr>
              <w:ins w:id="123" w:author="Hessell, Angie - (ahessell)" w:date="2024-09-12T15:26:00Z" w16du:dateUtc="2024-09-12T22:26:00Z"/>
              <w:rFonts w:ascii="ProximaNova" w:eastAsia="Times New Roman" w:hAnsi="ProximaNova" w:cs="Times New Roman"/>
              <w:color w:val="222222"/>
              <w:kern w:val="0"/>
              <w:sz w:val="24"/>
              <w:szCs w:val="24"/>
              <w14:ligatures w14:val="none"/>
            </w:rPr>
          </w:rPrChange>
        </w:rPr>
      </w:pPr>
      <w:ins w:id="124" w:author="Hessell, Angie - (ahessell)" w:date="2024-09-12T15:26:00Z" w16du:dateUtc="2024-09-12T22:26:00Z">
        <w:r w:rsidRPr="008C31FD">
          <w:rPr>
            <w:rFonts w:ascii="ProximaNova" w:eastAsia="Times New Roman" w:hAnsi="ProximaNova" w:cs="Times New Roman"/>
            <w:color w:val="222222"/>
            <w:kern w:val="0"/>
            <w:sz w:val="24"/>
            <w:szCs w:val="24"/>
            <w14:ligatures w14:val="none"/>
            <w:rPrChange w:id="125" w:author="Hessell, Angie - (ahessell)" w:date="2024-09-12T15:26:00Z" w16du:dateUtc="2024-09-12T22:26:00Z">
              <w:rPr>
                <w:rFonts w:ascii="ProximaNova" w:eastAsia="Times New Roman" w:hAnsi="ProximaNova" w:cs="Times New Roman"/>
                <w:color w:val="222222"/>
                <w:kern w:val="0"/>
                <w:sz w:val="24"/>
                <w:szCs w:val="24"/>
                <w:highlight w:val="yellow"/>
                <w14:ligatures w14:val="none"/>
              </w:rPr>
            </w:rPrChange>
          </w:rPr>
          <w:lastRenderedPageBreak/>
          <w:t xml:space="preserve">Home-to-work </w:t>
        </w:r>
        <w:proofErr w:type="gramStart"/>
        <w:r w:rsidRPr="008C31FD">
          <w:rPr>
            <w:rFonts w:ascii="ProximaNova" w:eastAsia="Times New Roman" w:hAnsi="ProximaNova" w:cs="Times New Roman"/>
            <w:color w:val="222222"/>
            <w:kern w:val="0"/>
            <w:sz w:val="24"/>
            <w:szCs w:val="24"/>
            <w14:ligatures w14:val="none"/>
            <w:rPrChange w:id="126" w:author="Hessell, Angie - (ahessell)" w:date="2024-09-12T15:26:00Z" w16du:dateUtc="2024-09-12T22:26:00Z">
              <w:rPr>
                <w:rFonts w:ascii="ProximaNova" w:eastAsia="Times New Roman" w:hAnsi="ProximaNova" w:cs="Times New Roman"/>
                <w:color w:val="222222"/>
                <w:kern w:val="0"/>
                <w:sz w:val="24"/>
                <w:szCs w:val="24"/>
                <w:highlight w:val="yellow"/>
                <w14:ligatures w14:val="none"/>
              </w:rPr>
            </w:rPrChange>
          </w:rPr>
          <w:t>commute(</w:t>
        </w:r>
        <w:proofErr w:type="gramEnd"/>
        <w:r w:rsidRPr="008C31FD">
          <w:rPr>
            <w:rFonts w:ascii="ProximaNova" w:eastAsia="Times New Roman" w:hAnsi="ProximaNova" w:cs="Times New Roman"/>
            <w:color w:val="222222"/>
            <w:kern w:val="0"/>
            <w:sz w:val="24"/>
            <w:szCs w:val="24"/>
            <w14:ligatures w14:val="none"/>
            <w:rPrChange w:id="127" w:author="Hessell, Angie - (ahessell)" w:date="2024-09-12T15:26:00Z" w16du:dateUtc="2024-09-12T22:26:00Z">
              <w:rPr>
                <w:rFonts w:ascii="ProximaNova" w:eastAsia="Times New Roman" w:hAnsi="ProximaNova" w:cs="Times New Roman"/>
                <w:color w:val="222222"/>
                <w:kern w:val="0"/>
                <w:sz w:val="24"/>
                <w:szCs w:val="24"/>
                <w:highlight w:val="yellow"/>
                <w14:ligatures w14:val="none"/>
              </w:rPr>
            </w:rPrChange>
          </w:rPr>
          <w:t xml:space="preserve">If changing work sites such as Eller staff have to report to </w:t>
        </w:r>
        <w:proofErr w:type="spellStart"/>
        <w:r w:rsidRPr="008C31FD">
          <w:rPr>
            <w:rFonts w:ascii="ProximaNova" w:eastAsia="Times New Roman" w:hAnsi="ProximaNova" w:cs="Times New Roman"/>
            <w:color w:val="222222"/>
            <w:kern w:val="0"/>
            <w:sz w:val="24"/>
            <w:szCs w:val="24"/>
            <w14:ligatures w14:val="none"/>
            <w:rPrChange w:id="128" w:author="Hessell, Angie - (ahessell)" w:date="2024-09-12T15:26:00Z" w16du:dateUtc="2024-09-12T22:26:00Z">
              <w:rPr>
                <w:rFonts w:ascii="ProximaNova" w:eastAsia="Times New Roman" w:hAnsi="ProximaNova" w:cs="Times New Roman"/>
                <w:color w:val="222222"/>
                <w:kern w:val="0"/>
                <w:sz w:val="24"/>
                <w:szCs w:val="24"/>
                <w:highlight w:val="yellow"/>
                <w14:ligatures w14:val="none"/>
              </w:rPr>
            </w:rPrChange>
          </w:rPr>
          <w:t>Mckale</w:t>
        </w:r>
        <w:proofErr w:type="spellEnd"/>
        <w:r w:rsidRPr="008C31FD">
          <w:rPr>
            <w:rFonts w:ascii="ProximaNova" w:eastAsia="Times New Roman" w:hAnsi="ProximaNova" w:cs="Times New Roman"/>
            <w:color w:val="222222"/>
            <w:kern w:val="0"/>
            <w:sz w:val="24"/>
            <w:szCs w:val="24"/>
            <w14:ligatures w14:val="none"/>
            <w:rPrChange w:id="129" w:author="Hessell, Angie - (ahessell)" w:date="2024-09-12T15:26:00Z" w16du:dateUtc="2024-09-12T22:26:00Z">
              <w:rPr>
                <w:rFonts w:ascii="ProximaNova" w:eastAsia="Times New Roman" w:hAnsi="ProximaNova" w:cs="Times New Roman"/>
                <w:color w:val="222222"/>
                <w:kern w:val="0"/>
                <w:sz w:val="24"/>
                <w:szCs w:val="24"/>
                <w:highlight w:val="yellow"/>
                <w14:ligatures w14:val="none"/>
              </w:rPr>
            </w:rPrChange>
          </w:rPr>
          <w:t xml:space="preserve"> to start their shift, that is not compensable. McKale now becomes their work location for the day)</w:t>
        </w:r>
      </w:ins>
    </w:p>
    <w:p w14:paraId="2FC822EE" w14:textId="5D0E1678" w:rsidR="00715720" w:rsidRPr="008C31FD" w:rsidRDefault="00715720">
      <w:pPr>
        <w:pStyle w:val="NoSpacing"/>
        <w:numPr>
          <w:ilvl w:val="0"/>
          <w:numId w:val="3"/>
        </w:numPr>
        <w:pPrChange w:id="130" w:author="Hessell, Angie - (ahessell)" w:date="2024-09-12T15:25:00Z" w16du:dateUtc="2024-09-12T22:25:00Z">
          <w:pPr/>
        </w:pPrChange>
      </w:pPr>
      <w:ins w:id="131" w:author="Hessell, Angie - (ahessell)" w:date="2024-09-12T15:26:00Z" w16du:dateUtc="2024-09-12T22:26:00Z">
        <w:r w:rsidRPr="008C31FD">
          <w:rPr>
            <w:rFonts w:ascii="ProximaNova" w:eastAsia="Times New Roman" w:hAnsi="ProximaNova" w:cs="Times New Roman"/>
            <w:color w:val="222222"/>
            <w:kern w:val="0"/>
            <w:sz w:val="24"/>
            <w:szCs w:val="24"/>
            <w14:ligatures w14:val="none"/>
            <w:rPrChange w:id="132" w:author="Hessell, Angie - (ahessell)" w:date="2024-09-12T15:26:00Z" w16du:dateUtc="2024-09-12T22:26:00Z">
              <w:rPr>
                <w:rFonts w:ascii="ProximaNova" w:eastAsia="Times New Roman" w:hAnsi="ProximaNova" w:cs="Times New Roman"/>
                <w:color w:val="222222"/>
                <w:kern w:val="0"/>
                <w:sz w:val="24"/>
                <w:szCs w:val="24"/>
                <w:highlight w:val="yellow"/>
                <w14:ligatures w14:val="none"/>
              </w:rPr>
            </w:rPrChange>
          </w:rPr>
          <w:t>Travel that requires an overnight stay</w:t>
        </w:r>
        <w:r w:rsidRPr="008C31FD">
          <w:rPr>
            <w:rFonts w:ascii="ProximaNova" w:eastAsia="Times New Roman" w:hAnsi="ProximaNova" w:cs="Times New Roman"/>
            <w:color w:val="222222"/>
            <w:kern w:val="0"/>
            <w:sz w:val="24"/>
            <w:szCs w:val="24"/>
            <w14:ligatures w14:val="none"/>
          </w:rPr>
          <w:t xml:space="preserve"> - </w:t>
        </w:r>
        <w:r w:rsidR="008C31FD" w:rsidRPr="008C31FD">
          <w:rPr>
            <w:rFonts w:ascii="ProximaNova" w:eastAsia="Times New Roman" w:hAnsi="ProximaNova" w:cs="Times New Roman"/>
            <w:color w:val="222222"/>
            <w:kern w:val="0"/>
            <w:sz w:val="24"/>
            <w:szCs w:val="24"/>
            <w14:ligatures w14:val="none"/>
            <w:rPrChange w:id="133" w:author="Hessell, Angie - (ahessell)" w:date="2024-09-12T15:26:00Z" w16du:dateUtc="2024-09-12T22:26:00Z">
              <w:rPr>
                <w:rFonts w:ascii="ProximaNova" w:eastAsia="Times New Roman" w:hAnsi="ProximaNova" w:cs="Times New Roman"/>
                <w:color w:val="222222"/>
                <w:kern w:val="0"/>
                <w:sz w:val="24"/>
                <w:szCs w:val="24"/>
                <w:highlight w:val="yellow"/>
                <w14:ligatures w14:val="none"/>
              </w:rPr>
            </w:rPrChange>
          </w:rPr>
          <w:t>Outside of regular work hours</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Change w:id="134" w:author="Hessell, Angie - (ahessell)" w:date="2024-09-13T16:16:00Z" w16du:dateUtc="2024-09-13T23:16: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PrChange>
      </w:tblPr>
      <w:tblGrid>
        <w:gridCol w:w="6202"/>
        <w:gridCol w:w="1574"/>
        <w:gridCol w:w="1574"/>
        <w:tblGridChange w:id="135">
          <w:tblGrid>
            <w:gridCol w:w="5886"/>
            <w:gridCol w:w="316"/>
            <w:gridCol w:w="1416"/>
            <w:gridCol w:w="158"/>
            <w:gridCol w:w="1574"/>
          </w:tblGrid>
        </w:tblGridChange>
      </w:tblGrid>
      <w:tr w:rsidR="00B8215E" w:rsidRPr="00B8215E" w:rsidDel="0062164E" w14:paraId="3256124B" w14:textId="08B55578" w:rsidTr="0062164E">
        <w:trPr>
          <w:del w:id="136" w:author="Hessell, Angie - (ahessell)" w:date="2024-09-13T16:16:00Z" w16du:dateUtc="2024-09-13T23:16:00Z"/>
        </w:trPr>
        <w:tc>
          <w:tcPr>
            <w:tcW w:w="5886" w:type="dxa"/>
            <w:shd w:val="clear" w:color="auto" w:fill="FFFFFF"/>
            <w:vAlign w:val="center"/>
            <w:hideMark/>
            <w:tcPrChange w:id="137" w:author="Hessell, Angie - (ahessell)" w:date="2024-09-13T16:16:00Z" w16du:dateUtc="2024-09-13T23:16:00Z">
              <w:tcPr>
                <w:tcW w:w="6551" w:type="dxa"/>
                <w:shd w:val="clear" w:color="auto" w:fill="FFFFFF"/>
                <w:vAlign w:val="center"/>
                <w:hideMark/>
              </w:tcPr>
            </w:tcPrChange>
          </w:tcPr>
          <w:p w14:paraId="6558653F" w14:textId="4A644259" w:rsidR="00B8215E" w:rsidRPr="00635FE6" w:rsidDel="0062164E" w:rsidRDefault="00B8215E" w:rsidP="00B8215E">
            <w:pPr>
              <w:spacing w:after="0" w:line="240" w:lineRule="auto"/>
              <w:rPr>
                <w:del w:id="138"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139" w:author="Foust, Chip - (cfoust1)" w:date="2024-09-09T16:12:00Z" w16du:dateUtc="2024-09-09T23:12:00Z">
                  <w:rPr>
                    <w:del w:id="140"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141"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142"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r w:rsidRPr="00635FE6" w:rsidDel="0062164E">
                <w:rPr>
                  <w:rFonts w:ascii="ProximaNova" w:eastAsia="Times New Roman" w:hAnsi="ProximaNova" w:cs="Times New Roman"/>
                  <w:b/>
                  <w:bCs/>
                  <w:color w:val="222222"/>
                  <w:kern w:val="0"/>
                  <w:sz w:val="24"/>
                  <w:szCs w:val="24"/>
                  <w:highlight w:val="yellow"/>
                  <w14:ligatures w14:val="none"/>
                  <w:rPrChange w:id="143" w:author="Foust, Chip - (cfoust1)" w:date="2024-09-09T16:12:00Z" w16du:dateUtc="2024-09-09T23:12:00Z">
                    <w:rPr>
                      <w:rFonts w:ascii="ProximaNova" w:eastAsia="Times New Roman" w:hAnsi="ProximaNova" w:cs="Times New Roman"/>
                      <w:b/>
                      <w:bCs/>
                      <w:color w:val="222222"/>
                      <w:kern w:val="0"/>
                      <w:sz w:val="24"/>
                      <w:szCs w:val="24"/>
                      <w14:ligatures w14:val="none"/>
                    </w:rPr>
                  </w:rPrChange>
                </w:rPr>
                <w:delText>Type of Travel</w:delText>
              </w:r>
            </w:del>
          </w:p>
        </w:tc>
        <w:tc>
          <w:tcPr>
            <w:tcW w:w="1732" w:type="dxa"/>
            <w:shd w:val="clear" w:color="auto" w:fill="FFFFFF"/>
            <w:vAlign w:val="center"/>
            <w:hideMark/>
            <w:tcPrChange w:id="144" w:author="Hessell, Angie - (ahessell)" w:date="2024-09-13T16:16:00Z" w16du:dateUtc="2024-09-13T23:16:00Z">
              <w:tcPr>
                <w:tcW w:w="2379" w:type="dxa"/>
                <w:gridSpan w:val="2"/>
                <w:shd w:val="clear" w:color="auto" w:fill="FFFFFF"/>
                <w:vAlign w:val="center"/>
                <w:hideMark/>
              </w:tcPr>
            </w:tcPrChange>
          </w:tcPr>
          <w:p w14:paraId="0B3103E6" w14:textId="007C5EEE" w:rsidR="00B8215E" w:rsidRPr="00635FE6" w:rsidDel="0062164E" w:rsidRDefault="00B8215E" w:rsidP="00B8215E">
            <w:pPr>
              <w:spacing w:after="0" w:line="240" w:lineRule="auto"/>
              <w:rPr>
                <w:del w:id="145"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146" w:author="Foust, Chip - (cfoust1)" w:date="2024-09-09T16:12:00Z" w16du:dateUtc="2024-09-09T23:12:00Z">
                  <w:rPr>
                    <w:del w:id="147"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148" w:author="Hessell, Angie - (ahessell)" w:date="2024-09-13T16:16:00Z" w16du:dateUtc="2024-09-13T23:16:00Z">
              <w:r w:rsidRPr="00635FE6" w:rsidDel="0062164E">
                <w:rPr>
                  <w:rFonts w:ascii="ProximaNova" w:eastAsia="Times New Roman" w:hAnsi="ProximaNova" w:cs="Times New Roman"/>
                  <w:b/>
                  <w:bCs/>
                  <w:color w:val="222222"/>
                  <w:kern w:val="0"/>
                  <w:sz w:val="24"/>
                  <w:szCs w:val="24"/>
                  <w:highlight w:val="yellow"/>
                  <w14:ligatures w14:val="none"/>
                  <w:rPrChange w:id="149" w:author="Foust, Chip - (cfoust1)" w:date="2024-09-09T16:12:00Z" w16du:dateUtc="2024-09-09T23:12:00Z">
                    <w:rPr>
                      <w:rFonts w:ascii="ProximaNova" w:eastAsia="Times New Roman" w:hAnsi="ProximaNova" w:cs="Times New Roman"/>
                      <w:b/>
                      <w:bCs/>
                      <w:color w:val="222222"/>
                      <w:kern w:val="0"/>
                      <w:sz w:val="24"/>
                      <w:szCs w:val="24"/>
                      <w14:ligatures w14:val="none"/>
                    </w:rPr>
                  </w:rPrChange>
                </w:rPr>
                <w:delText>​Compensable</w:delText>
              </w:r>
            </w:del>
          </w:p>
        </w:tc>
        <w:tc>
          <w:tcPr>
            <w:tcW w:w="1732" w:type="dxa"/>
            <w:shd w:val="clear" w:color="auto" w:fill="FFFFFF"/>
            <w:vAlign w:val="center"/>
            <w:hideMark/>
            <w:tcPrChange w:id="150" w:author="Hessell, Angie - (ahessell)" w:date="2024-09-13T16:16:00Z" w16du:dateUtc="2024-09-13T23:16:00Z">
              <w:tcPr>
                <w:tcW w:w="2380" w:type="dxa"/>
                <w:gridSpan w:val="2"/>
                <w:shd w:val="clear" w:color="auto" w:fill="FFFFFF"/>
                <w:vAlign w:val="center"/>
                <w:hideMark/>
              </w:tcPr>
            </w:tcPrChange>
          </w:tcPr>
          <w:p w14:paraId="726F4925" w14:textId="7E93D73E" w:rsidR="00B8215E" w:rsidRPr="00635FE6" w:rsidDel="0062164E" w:rsidRDefault="00B8215E" w:rsidP="00B8215E">
            <w:pPr>
              <w:spacing w:after="0" w:line="240" w:lineRule="auto"/>
              <w:rPr>
                <w:del w:id="151"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152" w:author="Foust, Chip - (cfoust1)" w:date="2024-09-09T16:12:00Z" w16du:dateUtc="2024-09-09T23:12:00Z">
                  <w:rPr>
                    <w:del w:id="153"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154" w:author="Hessell, Angie - (ahessell)" w:date="2024-09-13T16:16:00Z" w16du:dateUtc="2024-09-13T23:16:00Z">
              <w:r w:rsidRPr="00635FE6" w:rsidDel="0062164E">
                <w:rPr>
                  <w:rFonts w:ascii="ProximaNova" w:eastAsia="Times New Roman" w:hAnsi="ProximaNova" w:cs="Times New Roman"/>
                  <w:b/>
                  <w:bCs/>
                  <w:color w:val="222222"/>
                  <w:kern w:val="0"/>
                  <w:sz w:val="24"/>
                  <w:szCs w:val="24"/>
                  <w:highlight w:val="yellow"/>
                  <w14:ligatures w14:val="none"/>
                  <w:rPrChange w:id="155" w:author="Foust, Chip - (cfoust1)" w:date="2024-09-09T16:12:00Z" w16du:dateUtc="2024-09-09T23:12:00Z">
                    <w:rPr>
                      <w:rFonts w:ascii="ProximaNova" w:eastAsia="Times New Roman" w:hAnsi="ProximaNova" w:cs="Times New Roman"/>
                      <w:b/>
                      <w:bCs/>
                      <w:color w:val="222222"/>
                      <w:kern w:val="0"/>
                      <w:sz w:val="24"/>
                      <w:szCs w:val="24"/>
                      <w14:ligatures w14:val="none"/>
                    </w:rPr>
                  </w:rPrChange>
                </w:rPr>
                <w:delText>​Not Compensable</w:delText>
              </w:r>
            </w:del>
          </w:p>
        </w:tc>
      </w:tr>
      <w:tr w:rsidR="00B8215E" w:rsidRPr="00B8215E" w:rsidDel="0062164E" w14:paraId="4D891ABA" w14:textId="02FEE8EF" w:rsidTr="0062164E">
        <w:trPr>
          <w:del w:id="156" w:author="Hessell, Angie - (ahessell)" w:date="2024-09-13T16:16:00Z" w16du:dateUtc="2024-09-13T23:16:00Z"/>
        </w:trPr>
        <w:tc>
          <w:tcPr>
            <w:tcW w:w="0" w:type="auto"/>
            <w:shd w:val="clear" w:color="auto" w:fill="FFFFFF"/>
            <w:vAlign w:val="center"/>
            <w:hideMark/>
            <w:tcPrChange w:id="157" w:author="Hessell, Angie - (ahessell)" w:date="2024-09-13T16:16:00Z" w16du:dateUtc="2024-09-13T23:16:00Z">
              <w:tcPr>
                <w:tcW w:w="0" w:type="auto"/>
                <w:shd w:val="clear" w:color="auto" w:fill="FFFFFF"/>
                <w:vAlign w:val="center"/>
                <w:hideMark/>
              </w:tcPr>
            </w:tcPrChange>
          </w:tcPr>
          <w:p w14:paraId="2B0898D8" w14:textId="5A5C6003" w:rsidR="00B8215E" w:rsidRPr="00635FE6" w:rsidDel="0062164E" w:rsidRDefault="00B8215E" w:rsidP="00B8215E">
            <w:pPr>
              <w:spacing w:after="0" w:line="240" w:lineRule="auto"/>
              <w:rPr>
                <w:del w:id="158"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159" w:author="Foust, Chip - (cfoust1)" w:date="2024-09-09T16:12:00Z" w16du:dateUtc="2024-09-09T23:12:00Z">
                  <w:rPr>
                    <w:del w:id="160"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161"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162" w:author="Foust, Chip - (cfoust1)" w:date="2024-09-09T16:12:00Z" w16du:dateUtc="2024-09-09T23:12:00Z">
                    <w:rPr>
                      <w:rFonts w:ascii="ProximaNova" w:eastAsia="Times New Roman" w:hAnsi="ProximaNova" w:cs="Times New Roman"/>
                      <w:color w:val="222222"/>
                      <w:kern w:val="0"/>
                      <w:sz w:val="24"/>
                      <w:szCs w:val="24"/>
                      <w14:ligatures w14:val="none"/>
                    </w:rPr>
                  </w:rPrChange>
                </w:rPr>
                <w:delText>​Home-to-work commute(If changing work sites such as Eller staff have to report to Mckale to start their shift, that is not compensable. McKale now becomes their work location for the day)</w:delText>
              </w:r>
            </w:del>
          </w:p>
        </w:tc>
        <w:tc>
          <w:tcPr>
            <w:tcW w:w="1732" w:type="dxa"/>
            <w:shd w:val="clear" w:color="auto" w:fill="FFFFFF"/>
            <w:vAlign w:val="center"/>
            <w:hideMark/>
            <w:tcPrChange w:id="163" w:author="Hessell, Angie - (ahessell)" w:date="2024-09-13T16:16:00Z" w16du:dateUtc="2024-09-13T23:16:00Z">
              <w:tcPr>
                <w:tcW w:w="2379" w:type="dxa"/>
                <w:gridSpan w:val="2"/>
                <w:shd w:val="clear" w:color="auto" w:fill="FFFFFF"/>
                <w:vAlign w:val="center"/>
                <w:hideMark/>
              </w:tcPr>
            </w:tcPrChange>
          </w:tcPr>
          <w:p w14:paraId="03DC68E5" w14:textId="30FEB23E" w:rsidR="00B8215E" w:rsidRPr="00635FE6" w:rsidDel="0062164E" w:rsidRDefault="00B8215E" w:rsidP="00B8215E">
            <w:pPr>
              <w:spacing w:after="0" w:line="240" w:lineRule="auto"/>
              <w:jc w:val="center"/>
              <w:rPr>
                <w:del w:id="164"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165" w:author="Foust, Chip - (cfoust1)" w:date="2024-09-09T16:12:00Z" w16du:dateUtc="2024-09-09T23:12:00Z">
                  <w:rPr>
                    <w:del w:id="166"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167"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168"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del>
          </w:p>
        </w:tc>
        <w:tc>
          <w:tcPr>
            <w:tcW w:w="1732" w:type="dxa"/>
            <w:shd w:val="clear" w:color="auto" w:fill="FFFFFF"/>
            <w:vAlign w:val="center"/>
            <w:hideMark/>
            <w:tcPrChange w:id="169" w:author="Hessell, Angie - (ahessell)" w:date="2024-09-13T16:16:00Z" w16du:dateUtc="2024-09-13T23:16:00Z">
              <w:tcPr>
                <w:tcW w:w="2380" w:type="dxa"/>
                <w:gridSpan w:val="2"/>
                <w:shd w:val="clear" w:color="auto" w:fill="FFFFFF"/>
                <w:vAlign w:val="center"/>
                <w:hideMark/>
              </w:tcPr>
            </w:tcPrChange>
          </w:tcPr>
          <w:p w14:paraId="39B0C52D" w14:textId="48FF3E1E" w:rsidR="00B8215E" w:rsidRPr="00635FE6" w:rsidDel="0062164E" w:rsidRDefault="00B8215E" w:rsidP="00B8215E">
            <w:pPr>
              <w:spacing w:after="0" w:line="240" w:lineRule="auto"/>
              <w:jc w:val="center"/>
              <w:rPr>
                <w:del w:id="170"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171" w:author="Foust, Chip - (cfoust1)" w:date="2024-09-09T16:12:00Z" w16du:dateUtc="2024-09-09T23:12:00Z">
                  <w:rPr>
                    <w:del w:id="172"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173" w:author="Hessell, Angie - (ahessell)" w:date="2024-09-13T16:16:00Z" w16du:dateUtc="2024-09-13T23:16:00Z">
              <w:r w:rsidRPr="00635FE6" w:rsidDel="0062164E">
                <w:rPr>
                  <w:rFonts w:ascii="Segoe UI Symbol" w:eastAsia="Times New Roman" w:hAnsi="Segoe UI Symbol" w:cs="Segoe UI Symbol"/>
                  <w:b/>
                  <w:bCs/>
                  <w:color w:val="222222"/>
                  <w:kern w:val="0"/>
                  <w:highlight w:val="yellow"/>
                  <w14:ligatures w14:val="none"/>
                  <w:rPrChange w:id="174" w:author="Foust, Chip - (cfoust1)" w:date="2024-09-09T16:12:00Z" w16du:dateUtc="2024-09-09T23:12:00Z">
                    <w:rPr>
                      <w:rFonts w:ascii="Segoe UI Symbol" w:eastAsia="Times New Roman" w:hAnsi="Segoe UI Symbol" w:cs="Segoe UI Symbol"/>
                      <w:b/>
                      <w:bCs/>
                      <w:color w:val="222222"/>
                      <w:kern w:val="0"/>
                      <w14:ligatures w14:val="none"/>
                    </w:rPr>
                  </w:rPrChange>
                </w:rPr>
                <w:delText>✓</w:delText>
              </w:r>
              <w:r w:rsidRPr="00635FE6" w:rsidDel="0062164E">
                <w:rPr>
                  <w:rFonts w:ascii="ProximaNova" w:eastAsia="Times New Roman" w:hAnsi="ProximaNova" w:cs="Times New Roman"/>
                  <w:color w:val="222222"/>
                  <w:kern w:val="0"/>
                  <w:sz w:val="24"/>
                  <w:szCs w:val="24"/>
                  <w:highlight w:val="yellow"/>
                  <w14:ligatures w14:val="none"/>
                  <w:rPrChange w:id="175"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del>
          </w:p>
        </w:tc>
      </w:tr>
      <w:tr w:rsidR="00B8215E" w:rsidRPr="00B8215E" w:rsidDel="0062164E" w14:paraId="5B9EE0AB" w14:textId="276C88F2" w:rsidTr="0062164E">
        <w:trPr>
          <w:del w:id="176" w:author="Hessell, Angie - (ahessell)" w:date="2024-09-13T16:16:00Z" w16du:dateUtc="2024-09-13T23:16:00Z"/>
        </w:trPr>
        <w:tc>
          <w:tcPr>
            <w:tcW w:w="0" w:type="auto"/>
            <w:shd w:val="clear" w:color="auto" w:fill="FFFFFF"/>
            <w:vAlign w:val="center"/>
            <w:hideMark/>
            <w:tcPrChange w:id="177" w:author="Hessell, Angie - (ahessell)" w:date="2024-09-13T16:16:00Z" w16du:dateUtc="2024-09-13T23:16:00Z">
              <w:tcPr>
                <w:tcW w:w="0" w:type="auto"/>
                <w:shd w:val="clear" w:color="auto" w:fill="FFFFFF"/>
                <w:vAlign w:val="center"/>
                <w:hideMark/>
              </w:tcPr>
            </w:tcPrChange>
          </w:tcPr>
          <w:p w14:paraId="1FD32112" w14:textId="4FCE3966" w:rsidR="00B8215E" w:rsidRPr="00635FE6" w:rsidDel="0062164E" w:rsidRDefault="00B8215E" w:rsidP="00B8215E">
            <w:pPr>
              <w:spacing w:after="0" w:line="240" w:lineRule="auto"/>
              <w:rPr>
                <w:del w:id="178"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179" w:author="Foust, Chip - (cfoust1)" w:date="2024-09-09T16:12:00Z" w16du:dateUtc="2024-09-09T23:12:00Z">
                  <w:rPr>
                    <w:del w:id="180"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181"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182" w:author="Foust, Chip - (cfoust1)" w:date="2024-09-09T16:12:00Z" w16du:dateUtc="2024-09-09T23:12:00Z">
                    <w:rPr>
                      <w:rFonts w:ascii="ProximaNova" w:eastAsia="Times New Roman" w:hAnsi="ProximaNova" w:cs="Times New Roman"/>
                      <w:color w:val="222222"/>
                      <w:kern w:val="0"/>
                      <w:sz w:val="24"/>
                      <w:szCs w:val="24"/>
                      <w14:ligatures w14:val="none"/>
                    </w:rPr>
                  </w:rPrChange>
                </w:rPr>
                <w:delText>​Travel to different worksites during the workday</w:delText>
              </w:r>
            </w:del>
          </w:p>
        </w:tc>
        <w:tc>
          <w:tcPr>
            <w:tcW w:w="1732" w:type="dxa"/>
            <w:shd w:val="clear" w:color="auto" w:fill="FFFFFF"/>
            <w:vAlign w:val="center"/>
            <w:hideMark/>
            <w:tcPrChange w:id="183" w:author="Hessell, Angie - (ahessell)" w:date="2024-09-13T16:16:00Z" w16du:dateUtc="2024-09-13T23:16:00Z">
              <w:tcPr>
                <w:tcW w:w="2379" w:type="dxa"/>
                <w:gridSpan w:val="2"/>
                <w:shd w:val="clear" w:color="auto" w:fill="FFFFFF"/>
                <w:vAlign w:val="center"/>
                <w:hideMark/>
              </w:tcPr>
            </w:tcPrChange>
          </w:tcPr>
          <w:p w14:paraId="01A87EAB" w14:textId="57539C7F" w:rsidR="00B8215E" w:rsidRPr="00635FE6" w:rsidDel="0062164E" w:rsidRDefault="00B8215E" w:rsidP="00B8215E">
            <w:pPr>
              <w:spacing w:after="0" w:line="240" w:lineRule="auto"/>
              <w:jc w:val="center"/>
              <w:rPr>
                <w:del w:id="184"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185" w:author="Foust, Chip - (cfoust1)" w:date="2024-09-09T16:12:00Z" w16du:dateUtc="2024-09-09T23:12:00Z">
                  <w:rPr>
                    <w:del w:id="186"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187" w:author="Hessell, Angie - (ahessell)" w:date="2024-09-13T16:16:00Z" w16du:dateUtc="2024-09-13T23:16:00Z">
              <w:r w:rsidRPr="00635FE6" w:rsidDel="0062164E">
                <w:rPr>
                  <w:rFonts w:ascii="Segoe UI Symbol" w:eastAsia="Times New Roman" w:hAnsi="Segoe UI Symbol" w:cs="Segoe UI Symbol"/>
                  <w:b/>
                  <w:bCs/>
                  <w:color w:val="222222"/>
                  <w:kern w:val="0"/>
                  <w:sz w:val="24"/>
                  <w:szCs w:val="24"/>
                  <w:highlight w:val="yellow"/>
                  <w14:ligatures w14:val="none"/>
                  <w:rPrChange w:id="188" w:author="Foust, Chip - (cfoust1)" w:date="2024-09-09T16:12:00Z" w16du:dateUtc="2024-09-09T23:12:00Z">
                    <w:rPr>
                      <w:rFonts w:ascii="Segoe UI Symbol" w:eastAsia="Times New Roman" w:hAnsi="Segoe UI Symbol" w:cs="Segoe UI Symbol"/>
                      <w:b/>
                      <w:bCs/>
                      <w:color w:val="222222"/>
                      <w:kern w:val="0"/>
                      <w:sz w:val="24"/>
                      <w:szCs w:val="24"/>
                      <w14:ligatures w14:val="none"/>
                    </w:rPr>
                  </w:rPrChange>
                </w:rPr>
                <w:delText>✓</w:delText>
              </w:r>
              <w:r w:rsidRPr="00635FE6" w:rsidDel="0062164E">
                <w:rPr>
                  <w:rFonts w:ascii="ProximaNova" w:eastAsia="Times New Roman" w:hAnsi="ProximaNova" w:cs="Times New Roman"/>
                  <w:color w:val="222222"/>
                  <w:kern w:val="0"/>
                  <w:sz w:val="24"/>
                  <w:szCs w:val="24"/>
                  <w:highlight w:val="yellow"/>
                  <w14:ligatures w14:val="none"/>
                  <w:rPrChange w:id="189"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del>
          </w:p>
        </w:tc>
        <w:tc>
          <w:tcPr>
            <w:tcW w:w="1732" w:type="dxa"/>
            <w:shd w:val="clear" w:color="auto" w:fill="FFFFFF"/>
            <w:vAlign w:val="center"/>
            <w:hideMark/>
            <w:tcPrChange w:id="190" w:author="Hessell, Angie - (ahessell)" w:date="2024-09-13T16:16:00Z" w16du:dateUtc="2024-09-13T23:16:00Z">
              <w:tcPr>
                <w:tcW w:w="2380" w:type="dxa"/>
                <w:gridSpan w:val="2"/>
                <w:shd w:val="clear" w:color="auto" w:fill="FFFFFF"/>
                <w:vAlign w:val="center"/>
                <w:hideMark/>
              </w:tcPr>
            </w:tcPrChange>
          </w:tcPr>
          <w:p w14:paraId="38101268" w14:textId="643A30BC" w:rsidR="00B8215E" w:rsidRPr="00635FE6" w:rsidDel="0062164E" w:rsidRDefault="00B8215E" w:rsidP="00B8215E">
            <w:pPr>
              <w:spacing w:after="0" w:line="240" w:lineRule="auto"/>
              <w:rPr>
                <w:del w:id="191"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192" w:author="Foust, Chip - (cfoust1)" w:date="2024-09-09T16:12:00Z" w16du:dateUtc="2024-09-09T23:12:00Z">
                  <w:rPr>
                    <w:del w:id="193"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194"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195"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del>
          </w:p>
        </w:tc>
      </w:tr>
      <w:tr w:rsidR="00B8215E" w:rsidRPr="00B8215E" w:rsidDel="0062164E" w14:paraId="2853BB87" w14:textId="6F2EE7B0" w:rsidTr="0062164E">
        <w:trPr>
          <w:del w:id="196" w:author="Hessell, Angie - (ahessell)" w:date="2024-09-13T16:16:00Z" w16du:dateUtc="2024-09-13T23:16:00Z"/>
        </w:trPr>
        <w:tc>
          <w:tcPr>
            <w:tcW w:w="0" w:type="auto"/>
            <w:shd w:val="clear" w:color="auto" w:fill="FFFFFF"/>
            <w:vAlign w:val="center"/>
            <w:hideMark/>
            <w:tcPrChange w:id="197" w:author="Hessell, Angie - (ahessell)" w:date="2024-09-13T16:16:00Z" w16du:dateUtc="2024-09-13T23:16:00Z">
              <w:tcPr>
                <w:tcW w:w="0" w:type="auto"/>
                <w:shd w:val="clear" w:color="auto" w:fill="FFFFFF"/>
                <w:vAlign w:val="center"/>
                <w:hideMark/>
              </w:tcPr>
            </w:tcPrChange>
          </w:tcPr>
          <w:p w14:paraId="791DF0F6" w14:textId="4F5BF7E9" w:rsidR="00B8215E" w:rsidRPr="00635FE6" w:rsidDel="0062164E" w:rsidRDefault="00B8215E" w:rsidP="00B8215E">
            <w:pPr>
              <w:spacing w:after="0" w:line="240" w:lineRule="auto"/>
              <w:rPr>
                <w:del w:id="198"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199" w:author="Foust, Chip - (cfoust1)" w:date="2024-09-09T16:12:00Z" w16du:dateUtc="2024-09-09T23:12:00Z">
                  <w:rPr>
                    <w:del w:id="200"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201"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202" w:author="Foust, Chip - (cfoust1)" w:date="2024-09-09T16:12:00Z" w16du:dateUtc="2024-09-09T23:12:00Z">
                    <w:rPr>
                      <w:rFonts w:ascii="ProximaNova" w:eastAsia="Times New Roman" w:hAnsi="ProximaNova" w:cs="Times New Roman"/>
                      <w:color w:val="222222"/>
                      <w:kern w:val="0"/>
                      <w:sz w:val="24"/>
                      <w:szCs w:val="24"/>
                      <w14:ligatures w14:val="none"/>
                    </w:rPr>
                  </w:rPrChange>
                </w:rPr>
                <w:delText>​Travel to a different city, returning the same day</w:delText>
              </w:r>
            </w:del>
          </w:p>
        </w:tc>
        <w:tc>
          <w:tcPr>
            <w:tcW w:w="1732" w:type="dxa"/>
            <w:shd w:val="clear" w:color="auto" w:fill="FFFFFF"/>
            <w:vAlign w:val="center"/>
            <w:hideMark/>
            <w:tcPrChange w:id="203" w:author="Hessell, Angie - (ahessell)" w:date="2024-09-13T16:16:00Z" w16du:dateUtc="2024-09-13T23:16:00Z">
              <w:tcPr>
                <w:tcW w:w="2379" w:type="dxa"/>
                <w:gridSpan w:val="2"/>
                <w:shd w:val="clear" w:color="auto" w:fill="FFFFFF"/>
                <w:vAlign w:val="center"/>
                <w:hideMark/>
              </w:tcPr>
            </w:tcPrChange>
          </w:tcPr>
          <w:p w14:paraId="0CB1FC57" w14:textId="2E94A0ED" w:rsidR="00B8215E" w:rsidRPr="00635FE6" w:rsidDel="0062164E" w:rsidRDefault="00B8215E" w:rsidP="00B8215E">
            <w:pPr>
              <w:spacing w:after="0" w:line="240" w:lineRule="auto"/>
              <w:jc w:val="center"/>
              <w:rPr>
                <w:del w:id="204"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205" w:author="Foust, Chip - (cfoust1)" w:date="2024-09-09T16:12:00Z" w16du:dateUtc="2024-09-09T23:12:00Z">
                  <w:rPr>
                    <w:del w:id="206"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207" w:author="Hessell, Angie - (ahessell)" w:date="2024-09-13T16:16:00Z" w16du:dateUtc="2024-09-13T23:16:00Z">
              <w:r w:rsidRPr="00635FE6" w:rsidDel="0062164E">
                <w:rPr>
                  <w:rFonts w:ascii="Segoe UI Symbol" w:eastAsia="Times New Roman" w:hAnsi="Segoe UI Symbol" w:cs="Segoe UI Symbol"/>
                  <w:b/>
                  <w:bCs/>
                  <w:color w:val="222222"/>
                  <w:kern w:val="0"/>
                  <w:highlight w:val="yellow"/>
                  <w14:ligatures w14:val="none"/>
                  <w:rPrChange w:id="208" w:author="Foust, Chip - (cfoust1)" w:date="2024-09-09T16:12:00Z" w16du:dateUtc="2024-09-09T23:12:00Z">
                    <w:rPr>
                      <w:rFonts w:ascii="Segoe UI Symbol" w:eastAsia="Times New Roman" w:hAnsi="Segoe UI Symbol" w:cs="Segoe UI Symbol"/>
                      <w:b/>
                      <w:bCs/>
                      <w:color w:val="222222"/>
                      <w:kern w:val="0"/>
                      <w14:ligatures w14:val="none"/>
                    </w:rPr>
                  </w:rPrChange>
                </w:rPr>
                <w:delText>✓</w:delText>
              </w:r>
              <w:r w:rsidRPr="00635FE6" w:rsidDel="0062164E">
                <w:rPr>
                  <w:rFonts w:ascii="ProximaNova" w:eastAsia="Times New Roman" w:hAnsi="ProximaNova" w:cs="Times New Roman"/>
                  <w:color w:val="222222"/>
                  <w:kern w:val="0"/>
                  <w:sz w:val="24"/>
                  <w:szCs w:val="24"/>
                  <w:highlight w:val="yellow"/>
                  <w14:ligatures w14:val="none"/>
                  <w:rPrChange w:id="209"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del>
          </w:p>
        </w:tc>
        <w:tc>
          <w:tcPr>
            <w:tcW w:w="1732" w:type="dxa"/>
            <w:shd w:val="clear" w:color="auto" w:fill="FFFFFF"/>
            <w:vAlign w:val="center"/>
            <w:hideMark/>
            <w:tcPrChange w:id="210" w:author="Hessell, Angie - (ahessell)" w:date="2024-09-13T16:16:00Z" w16du:dateUtc="2024-09-13T23:16:00Z">
              <w:tcPr>
                <w:tcW w:w="2380" w:type="dxa"/>
                <w:gridSpan w:val="2"/>
                <w:shd w:val="clear" w:color="auto" w:fill="FFFFFF"/>
                <w:vAlign w:val="center"/>
                <w:hideMark/>
              </w:tcPr>
            </w:tcPrChange>
          </w:tcPr>
          <w:p w14:paraId="232A4988" w14:textId="532936FA" w:rsidR="00B8215E" w:rsidRPr="00635FE6" w:rsidDel="0062164E" w:rsidRDefault="00B8215E" w:rsidP="00B8215E">
            <w:pPr>
              <w:spacing w:after="0" w:line="240" w:lineRule="auto"/>
              <w:rPr>
                <w:del w:id="211"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212" w:author="Foust, Chip - (cfoust1)" w:date="2024-09-09T16:12:00Z" w16du:dateUtc="2024-09-09T23:12:00Z">
                  <w:rPr>
                    <w:del w:id="213"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214"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215"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del>
          </w:p>
        </w:tc>
      </w:tr>
      <w:tr w:rsidR="00B8215E" w:rsidRPr="00B8215E" w:rsidDel="0062164E" w14:paraId="2CD89AE3" w14:textId="644530B2" w:rsidTr="0062164E">
        <w:trPr>
          <w:del w:id="216" w:author="Hessell, Angie - (ahessell)" w:date="2024-09-13T16:16:00Z" w16du:dateUtc="2024-09-13T23:16:00Z"/>
        </w:trPr>
        <w:tc>
          <w:tcPr>
            <w:tcW w:w="0" w:type="auto"/>
            <w:shd w:val="clear" w:color="auto" w:fill="FFFFFF"/>
            <w:vAlign w:val="center"/>
            <w:hideMark/>
            <w:tcPrChange w:id="217" w:author="Hessell, Angie - (ahessell)" w:date="2024-09-13T16:16:00Z" w16du:dateUtc="2024-09-13T23:16:00Z">
              <w:tcPr>
                <w:tcW w:w="0" w:type="auto"/>
                <w:shd w:val="clear" w:color="auto" w:fill="FFFFFF"/>
                <w:vAlign w:val="center"/>
                <w:hideMark/>
              </w:tcPr>
            </w:tcPrChange>
          </w:tcPr>
          <w:p w14:paraId="2F4DEAB5" w14:textId="15633CD0" w:rsidR="00B8215E" w:rsidRPr="00635FE6" w:rsidDel="0062164E" w:rsidRDefault="00B8215E" w:rsidP="00B8215E">
            <w:pPr>
              <w:spacing w:after="0" w:line="240" w:lineRule="auto"/>
              <w:rPr>
                <w:del w:id="218"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219" w:author="Foust, Chip - (cfoust1)" w:date="2024-09-09T16:12:00Z" w16du:dateUtc="2024-09-09T23:12:00Z">
                  <w:rPr>
                    <w:del w:id="220"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221"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222" w:author="Foust, Chip - (cfoust1)" w:date="2024-09-09T16:12:00Z" w16du:dateUtc="2024-09-09T23:12:00Z">
                    <w:rPr>
                      <w:rFonts w:ascii="ProximaNova" w:eastAsia="Times New Roman" w:hAnsi="ProximaNova" w:cs="Times New Roman"/>
                      <w:color w:val="222222"/>
                      <w:kern w:val="0"/>
                      <w:sz w:val="24"/>
                      <w:szCs w:val="24"/>
                      <w14:ligatures w14:val="none"/>
                    </w:rPr>
                  </w:rPrChange>
                </w:rPr>
                <w:delText>​Travel that requires an overnight stay</w:delText>
              </w:r>
            </w:del>
          </w:p>
        </w:tc>
        <w:tc>
          <w:tcPr>
            <w:tcW w:w="1732" w:type="dxa"/>
            <w:shd w:val="clear" w:color="auto" w:fill="FFFFFF"/>
            <w:vAlign w:val="center"/>
            <w:hideMark/>
            <w:tcPrChange w:id="223" w:author="Hessell, Angie - (ahessell)" w:date="2024-09-13T16:16:00Z" w16du:dateUtc="2024-09-13T23:16:00Z">
              <w:tcPr>
                <w:tcW w:w="2379" w:type="dxa"/>
                <w:gridSpan w:val="2"/>
                <w:shd w:val="clear" w:color="auto" w:fill="FFFFFF"/>
                <w:vAlign w:val="center"/>
                <w:hideMark/>
              </w:tcPr>
            </w:tcPrChange>
          </w:tcPr>
          <w:p w14:paraId="5B31F23A" w14:textId="4F26321D" w:rsidR="00B8215E" w:rsidRPr="00635FE6" w:rsidDel="0062164E" w:rsidRDefault="00B8215E" w:rsidP="00B8215E">
            <w:pPr>
              <w:spacing w:after="0" w:line="240" w:lineRule="auto"/>
              <w:rPr>
                <w:del w:id="224"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225" w:author="Foust, Chip - (cfoust1)" w:date="2024-09-09T16:12:00Z" w16du:dateUtc="2024-09-09T23:12:00Z">
                  <w:rPr>
                    <w:del w:id="226"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227"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228"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del>
          </w:p>
        </w:tc>
        <w:tc>
          <w:tcPr>
            <w:tcW w:w="1732" w:type="dxa"/>
            <w:shd w:val="clear" w:color="auto" w:fill="FFFFFF"/>
            <w:vAlign w:val="center"/>
            <w:hideMark/>
            <w:tcPrChange w:id="229" w:author="Hessell, Angie - (ahessell)" w:date="2024-09-13T16:16:00Z" w16du:dateUtc="2024-09-13T23:16:00Z">
              <w:tcPr>
                <w:tcW w:w="2380" w:type="dxa"/>
                <w:gridSpan w:val="2"/>
                <w:shd w:val="clear" w:color="auto" w:fill="FFFFFF"/>
                <w:vAlign w:val="center"/>
                <w:hideMark/>
              </w:tcPr>
            </w:tcPrChange>
          </w:tcPr>
          <w:p w14:paraId="2626780F" w14:textId="2681FFF5" w:rsidR="00B8215E" w:rsidRPr="00635FE6" w:rsidDel="0062164E" w:rsidRDefault="00B8215E" w:rsidP="00B8215E">
            <w:pPr>
              <w:spacing w:after="0" w:line="240" w:lineRule="auto"/>
              <w:rPr>
                <w:del w:id="230"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231" w:author="Foust, Chip - (cfoust1)" w:date="2024-09-09T16:12:00Z" w16du:dateUtc="2024-09-09T23:12:00Z">
                  <w:rPr>
                    <w:del w:id="232"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233"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234"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del>
          </w:p>
        </w:tc>
      </w:tr>
      <w:tr w:rsidR="00B8215E" w:rsidRPr="00B8215E" w:rsidDel="0062164E" w14:paraId="6CF646DB" w14:textId="7E37AFA1" w:rsidTr="0062164E">
        <w:trPr>
          <w:del w:id="235" w:author="Hessell, Angie - (ahessell)" w:date="2024-09-13T16:16:00Z" w16du:dateUtc="2024-09-13T23:16:00Z"/>
        </w:trPr>
        <w:tc>
          <w:tcPr>
            <w:tcW w:w="0" w:type="auto"/>
            <w:shd w:val="clear" w:color="auto" w:fill="FFFFFF"/>
            <w:vAlign w:val="center"/>
            <w:hideMark/>
            <w:tcPrChange w:id="236" w:author="Hessell, Angie - (ahessell)" w:date="2024-09-13T16:16:00Z" w16du:dateUtc="2024-09-13T23:16:00Z">
              <w:tcPr>
                <w:tcW w:w="0" w:type="auto"/>
                <w:shd w:val="clear" w:color="auto" w:fill="FFFFFF"/>
                <w:vAlign w:val="center"/>
                <w:hideMark/>
              </w:tcPr>
            </w:tcPrChange>
          </w:tcPr>
          <w:p w14:paraId="0CBABC3A" w14:textId="4C35BD4A" w:rsidR="00B8215E" w:rsidRPr="00635FE6" w:rsidDel="0062164E" w:rsidRDefault="00B8215E" w:rsidP="00B8215E">
            <w:pPr>
              <w:spacing w:after="0" w:line="240" w:lineRule="auto"/>
              <w:rPr>
                <w:del w:id="237"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238" w:author="Foust, Chip - (cfoust1)" w:date="2024-09-09T16:12:00Z" w16du:dateUtc="2024-09-09T23:12:00Z">
                  <w:rPr>
                    <w:del w:id="239"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240"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241"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r w:rsidRPr="00635FE6" w:rsidDel="0062164E">
                <w:rPr>
                  <w:rFonts w:ascii="ProximaNova" w:eastAsia="Times New Roman" w:hAnsi="ProximaNova" w:cs="Times New Roman" w:hint="eastAsia"/>
                  <w:color w:val="222222"/>
                  <w:kern w:val="0"/>
                  <w:sz w:val="24"/>
                  <w:szCs w:val="24"/>
                  <w:highlight w:val="yellow"/>
                  <w14:ligatures w14:val="none"/>
                  <w:rPrChange w:id="242" w:author="Foust, Chip - (cfoust1)" w:date="2024-09-09T16:12:00Z" w16du:dateUtc="2024-09-09T23:12:00Z">
                    <w:rPr>
                      <w:rFonts w:ascii="ProximaNova" w:eastAsia="Times New Roman" w:hAnsi="ProximaNova" w:cs="Times New Roman" w:hint="eastAsia"/>
                      <w:color w:val="222222"/>
                      <w:kern w:val="0"/>
                      <w:sz w:val="24"/>
                      <w:szCs w:val="24"/>
                      <w14:ligatures w14:val="none"/>
                    </w:rPr>
                  </w:rPrChange>
                </w:rPr>
                <w:delText> </w:delText>
              </w:r>
              <w:r w:rsidRPr="00635FE6" w:rsidDel="0062164E">
                <w:rPr>
                  <w:rFonts w:ascii="ProximaNova" w:eastAsia="Times New Roman" w:hAnsi="ProximaNova" w:cs="Times New Roman"/>
                  <w:color w:val="222222"/>
                  <w:kern w:val="0"/>
                  <w:sz w:val="24"/>
                  <w:szCs w:val="24"/>
                  <w:highlight w:val="yellow"/>
                  <w14:ligatures w14:val="none"/>
                  <w:rPrChange w:id="243" w:author="Foust, Chip - (cfoust1)" w:date="2024-09-09T16:12:00Z" w16du:dateUtc="2024-09-09T23:12:00Z">
                    <w:rPr>
                      <w:rFonts w:ascii="ProximaNova" w:eastAsia="Times New Roman" w:hAnsi="ProximaNova" w:cs="Times New Roman"/>
                      <w:color w:val="222222"/>
                      <w:kern w:val="0"/>
                      <w:sz w:val="24"/>
                      <w:szCs w:val="24"/>
                      <w14:ligatures w14:val="none"/>
                    </w:rPr>
                  </w:rPrChange>
                </w:rPr>
                <w:delText xml:space="preserve"> </w:delText>
              </w:r>
              <w:r w:rsidRPr="00635FE6" w:rsidDel="0062164E">
                <w:rPr>
                  <w:rFonts w:ascii="ProximaNova" w:eastAsia="Times New Roman" w:hAnsi="ProximaNova" w:cs="Times New Roman" w:hint="eastAsia"/>
                  <w:color w:val="222222"/>
                  <w:kern w:val="0"/>
                  <w:sz w:val="24"/>
                  <w:szCs w:val="24"/>
                  <w:highlight w:val="yellow"/>
                  <w14:ligatures w14:val="none"/>
                  <w:rPrChange w:id="244" w:author="Foust, Chip - (cfoust1)" w:date="2024-09-09T16:12:00Z" w16du:dateUtc="2024-09-09T23:12:00Z">
                    <w:rPr>
                      <w:rFonts w:ascii="ProximaNova" w:eastAsia="Times New Roman" w:hAnsi="ProximaNova" w:cs="Times New Roman" w:hint="eastAsia"/>
                      <w:color w:val="222222"/>
                      <w:kern w:val="0"/>
                      <w:sz w:val="24"/>
                      <w:szCs w:val="24"/>
                      <w14:ligatures w14:val="none"/>
                    </w:rPr>
                  </w:rPrChange>
                </w:rPr>
                <w:delText> </w:delText>
              </w:r>
              <w:r w:rsidRPr="00635FE6" w:rsidDel="0062164E">
                <w:rPr>
                  <w:rFonts w:ascii="ProximaNova" w:eastAsia="Times New Roman" w:hAnsi="ProximaNova" w:cs="Times New Roman"/>
                  <w:color w:val="222222"/>
                  <w:kern w:val="0"/>
                  <w:sz w:val="24"/>
                  <w:szCs w:val="24"/>
                  <w:highlight w:val="yellow"/>
                  <w14:ligatures w14:val="none"/>
                  <w:rPrChange w:id="245" w:author="Foust, Chip - (cfoust1)" w:date="2024-09-09T16:12:00Z" w16du:dateUtc="2024-09-09T23:12:00Z">
                    <w:rPr>
                      <w:rFonts w:ascii="ProximaNova" w:eastAsia="Times New Roman" w:hAnsi="ProximaNova" w:cs="Times New Roman"/>
                      <w:color w:val="222222"/>
                      <w:kern w:val="0"/>
                      <w:sz w:val="24"/>
                      <w:szCs w:val="24"/>
                      <w14:ligatures w14:val="none"/>
                    </w:rPr>
                  </w:rPrChange>
                </w:rPr>
                <w:delText xml:space="preserve"> </w:delText>
              </w:r>
              <w:r w:rsidRPr="00635FE6" w:rsidDel="0062164E">
                <w:rPr>
                  <w:rFonts w:ascii="ProximaNova" w:eastAsia="Times New Roman" w:hAnsi="ProximaNova" w:cs="Times New Roman" w:hint="eastAsia"/>
                  <w:color w:val="222222"/>
                  <w:kern w:val="0"/>
                  <w:sz w:val="24"/>
                  <w:szCs w:val="24"/>
                  <w:highlight w:val="yellow"/>
                  <w14:ligatures w14:val="none"/>
                  <w:rPrChange w:id="246" w:author="Foust, Chip - (cfoust1)" w:date="2024-09-09T16:12:00Z" w16du:dateUtc="2024-09-09T23:12:00Z">
                    <w:rPr>
                      <w:rFonts w:ascii="ProximaNova" w:eastAsia="Times New Roman" w:hAnsi="ProximaNova" w:cs="Times New Roman" w:hint="eastAsia"/>
                      <w:color w:val="222222"/>
                      <w:kern w:val="0"/>
                      <w:sz w:val="24"/>
                      <w:szCs w:val="24"/>
                      <w14:ligatures w14:val="none"/>
                    </w:rPr>
                  </w:rPrChange>
                </w:rPr>
                <w:delText> </w:delText>
              </w:r>
              <w:r w:rsidRPr="00635FE6" w:rsidDel="0062164E">
                <w:rPr>
                  <w:rFonts w:ascii="ProximaNova" w:eastAsia="Times New Roman" w:hAnsi="ProximaNova" w:cs="Times New Roman"/>
                  <w:color w:val="222222"/>
                  <w:kern w:val="0"/>
                  <w:sz w:val="24"/>
                  <w:szCs w:val="24"/>
                  <w:highlight w:val="yellow"/>
                  <w14:ligatures w14:val="none"/>
                  <w:rPrChange w:id="247" w:author="Foust, Chip - (cfoust1)" w:date="2024-09-09T16:12:00Z" w16du:dateUtc="2024-09-09T23:12:00Z">
                    <w:rPr>
                      <w:rFonts w:ascii="ProximaNova" w:eastAsia="Times New Roman" w:hAnsi="ProximaNova" w:cs="Times New Roman"/>
                      <w:color w:val="222222"/>
                      <w:kern w:val="0"/>
                      <w:sz w:val="24"/>
                      <w:szCs w:val="24"/>
                      <w14:ligatures w14:val="none"/>
                    </w:rPr>
                  </w:rPrChange>
                </w:rPr>
                <w:delText xml:space="preserve"> </w:delText>
              </w:r>
              <w:r w:rsidRPr="00635FE6" w:rsidDel="0062164E">
                <w:rPr>
                  <w:rFonts w:ascii="ProximaNova" w:eastAsia="Times New Roman" w:hAnsi="ProximaNova" w:cs="Times New Roman" w:hint="eastAsia"/>
                  <w:color w:val="222222"/>
                  <w:kern w:val="0"/>
                  <w:sz w:val="24"/>
                  <w:szCs w:val="24"/>
                  <w:highlight w:val="yellow"/>
                  <w14:ligatures w14:val="none"/>
                  <w:rPrChange w:id="248" w:author="Foust, Chip - (cfoust1)" w:date="2024-09-09T16:12:00Z" w16du:dateUtc="2024-09-09T23:12:00Z">
                    <w:rPr>
                      <w:rFonts w:ascii="ProximaNova" w:eastAsia="Times New Roman" w:hAnsi="ProximaNova" w:cs="Times New Roman" w:hint="eastAsia"/>
                      <w:color w:val="222222"/>
                      <w:kern w:val="0"/>
                      <w:sz w:val="24"/>
                      <w:szCs w:val="24"/>
                      <w14:ligatures w14:val="none"/>
                    </w:rPr>
                  </w:rPrChange>
                </w:rPr>
                <w:delText> </w:delText>
              </w:r>
              <w:r w:rsidRPr="00635FE6" w:rsidDel="0062164E">
                <w:rPr>
                  <w:rFonts w:ascii="ProximaNova" w:eastAsia="Times New Roman" w:hAnsi="ProximaNova" w:cs="Times New Roman"/>
                  <w:color w:val="222222"/>
                  <w:kern w:val="0"/>
                  <w:sz w:val="24"/>
                  <w:szCs w:val="24"/>
                  <w:highlight w:val="yellow"/>
                  <w14:ligatures w14:val="none"/>
                  <w:rPrChange w:id="249" w:author="Foust, Chip - (cfoust1)" w:date="2024-09-09T16:12:00Z" w16du:dateUtc="2024-09-09T23:12:00Z">
                    <w:rPr>
                      <w:rFonts w:ascii="ProximaNova" w:eastAsia="Times New Roman" w:hAnsi="ProximaNova" w:cs="Times New Roman"/>
                      <w:color w:val="222222"/>
                      <w:kern w:val="0"/>
                      <w:sz w:val="24"/>
                      <w:szCs w:val="24"/>
                      <w14:ligatures w14:val="none"/>
                    </w:rPr>
                  </w:rPrChange>
                </w:rPr>
                <w:delText xml:space="preserve"> </w:delText>
              </w:r>
              <w:r w:rsidRPr="00635FE6" w:rsidDel="0062164E">
                <w:rPr>
                  <w:rFonts w:ascii="ProximaNova" w:eastAsia="Times New Roman" w:hAnsi="ProximaNova" w:cs="Times New Roman" w:hint="eastAsia"/>
                  <w:color w:val="222222"/>
                  <w:kern w:val="0"/>
                  <w:sz w:val="24"/>
                  <w:szCs w:val="24"/>
                  <w:highlight w:val="yellow"/>
                  <w14:ligatures w14:val="none"/>
                  <w:rPrChange w:id="250" w:author="Foust, Chip - (cfoust1)" w:date="2024-09-09T16:12:00Z" w16du:dateUtc="2024-09-09T23:12:00Z">
                    <w:rPr>
                      <w:rFonts w:ascii="ProximaNova" w:eastAsia="Times New Roman" w:hAnsi="ProximaNova" w:cs="Times New Roman" w:hint="eastAsia"/>
                      <w:color w:val="222222"/>
                      <w:kern w:val="0"/>
                      <w:sz w:val="24"/>
                      <w:szCs w:val="24"/>
                      <w14:ligatures w14:val="none"/>
                    </w:rPr>
                  </w:rPrChange>
                </w:rPr>
                <w:delText> </w:delText>
              </w:r>
              <w:r w:rsidRPr="00635FE6" w:rsidDel="0062164E">
                <w:rPr>
                  <w:rFonts w:ascii="ProximaNova" w:eastAsia="Times New Roman" w:hAnsi="ProximaNova" w:cs="Times New Roman"/>
                  <w:color w:val="222222"/>
                  <w:kern w:val="0"/>
                  <w:sz w:val="24"/>
                  <w:szCs w:val="24"/>
                  <w:highlight w:val="yellow"/>
                  <w14:ligatures w14:val="none"/>
                  <w:rPrChange w:id="251" w:author="Foust, Chip - (cfoust1)" w:date="2024-09-09T16:12:00Z" w16du:dateUtc="2024-09-09T23:12:00Z">
                    <w:rPr>
                      <w:rFonts w:ascii="ProximaNova" w:eastAsia="Times New Roman" w:hAnsi="ProximaNova" w:cs="Times New Roman"/>
                      <w:color w:val="222222"/>
                      <w:kern w:val="0"/>
                      <w:sz w:val="24"/>
                      <w:szCs w:val="24"/>
                      <w14:ligatures w14:val="none"/>
                    </w:rPr>
                  </w:rPrChange>
                </w:rPr>
                <w:delText xml:space="preserve"> During regular work hours</w:delText>
              </w:r>
            </w:del>
          </w:p>
        </w:tc>
        <w:tc>
          <w:tcPr>
            <w:tcW w:w="1732" w:type="dxa"/>
            <w:shd w:val="clear" w:color="auto" w:fill="FFFFFF"/>
            <w:vAlign w:val="center"/>
            <w:hideMark/>
            <w:tcPrChange w:id="252" w:author="Hessell, Angie - (ahessell)" w:date="2024-09-13T16:16:00Z" w16du:dateUtc="2024-09-13T23:16:00Z">
              <w:tcPr>
                <w:tcW w:w="2379" w:type="dxa"/>
                <w:gridSpan w:val="2"/>
                <w:shd w:val="clear" w:color="auto" w:fill="FFFFFF"/>
                <w:vAlign w:val="center"/>
                <w:hideMark/>
              </w:tcPr>
            </w:tcPrChange>
          </w:tcPr>
          <w:p w14:paraId="72D3B4AA" w14:textId="549C325D" w:rsidR="00B8215E" w:rsidRPr="00635FE6" w:rsidDel="0062164E" w:rsidRDefault="00B8215E" w:rsidP="00B8215E">
            <w:pPr>
              <w:spacing w:after="0" w:line="240" w:lineRule="auto"/>
              <w:jc w:val="center"/>
              <w:rPr>
                <w:del w:id="253"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254" w:author="Foust, Chip - (cfoust1)" w:date="2024-09-09T16:12:00Z" w16du:dateUtc="2024-09-09T23:12:00Z">
                  <w:rPr>
                    <w:del w:id="255"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256" w:author="Hessell, Angie - (ahessell)" w:date="2024-09-13T16:16:00Z" w16du:dateUtc="2024-09-13T23:16:00Z">
              <w:r w:rsidRPr="00635FE6" w:rsidDel="0062164E">
                <w:rPr>
                  <w:rFonts w:ascii="Segoe UI Symbol" w:eastAsia="Times New Roman" w:hAnsi="Segoe UI Symbol" w:cs="Segoe UI Symbol"/>
                  <w:b/>
                  <w:bCs/>
                  <w:color w:val="222222"/>
                  <w:kern w:val="0"/>
                  <w:highlight w:val="yellow"/>
                  <w14:ligatures w14:val="none"/>
                  <w:rPrChange w:id="257" w:author="Foust, Chip - (cfoust1)" w:date="2024-09-09T16:12:00Z" w16du:dateUtc="2024-09-09T23:12:00Z">
                    <w:rPr>
                      <w:rFonts w:ascii="Segoe UI Symbol" w:eastAsia="Times New Roman" w:hAnsi="Segoe UI Symbol" w:cs="Segoe UI Symbol"/>
                      <w:b/>
                      <w:bCs/>
                      <w:color w:val="222222"/>
                      <w:kern w:val="0"/>
                      <w14:ligatures w14:val="none"/>
                    </w:rPr>
                  </w:rPrChange>
                </w:rPr>
                <w:delText>✓</w:delText>
              </w:r>
              <w:r w:rsidRPr="00635FE6" w:rsidDel="0062164E">
                <w:rPr>
                  <w:rFonts w:ascii="ProximaNova" w:eastAsia="Times New Roman" w:hAnsi="ProximaNova" w:cs="Times New Roman"/>
                  <w:color w:val="222222"/>
                  <w:kern w:val="0"/>
                  <w:sz w:val="24"/>
                  <w:szCs w:val="24"/>
                  <w:highlight w:val="yellow"/>
                  <w14:ligatures w14:val="none"/>
                  <w:rPrChange w:id="258"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del>
          </w:p>
        </w:tc>
        <w:tc>
          <w:tcPr>
            <w:tcW w:w="1732" w:type="dxa"/>
            <w:shd w:val="clear" w:color="auto" w:fill="FFFFFF"/>
            <w:vAlign w:val="center"/>
            <w:hideMark/>
            <w:tcPrChange w:id="259" w:author="Hessell, Angie - (ahessell)" w:date="2024-09-13T16:16:00Z" w16du:dateUtc="2024-09-13T23:16:00Z">
              <w:tcPr>
                <w:tcW w:w="2380" w:type="dxa"/>
                <w:gridSpan w:val="2"/>
                <w:shd w:val="clear" w:color="auto" w:fill="FFFFFF"/>
                <w:vAlign w:val="center"/>
                <w:hideMark/>
              </w:tcPr>
            </w:tcPrChange>
          </w:tcPr>
          <w:p w14:paraId="3EC6D56B" w14:textId="7D81F8EE" w:rsidR="00B8215E" w:rsidRPr="00635FE6" w:rsidDel="0062164E" w:rsidRDefault="00B8215E" w:rsidP="00B8215E">
            <w:pPr>
              <w:spacing w:after="0" w:line="240" w:lineRule="auto"/>
              <w:rPr>
                <w:del w:id="260"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261" w:author="Foust, Chip - (cfoust1)" w:date="2024-09-09T16:12:00Z" w16du:dateUtc="2024-09-09T23:12:00Z">
                  <w:rPr>
                    <w:del w:id="262"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263"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264"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del>
          </w:p>
        </w:tc>
      </w:tr>
      <w:tr w:rsidR="00B8215E" w:rsidRPr="00B8215E" w:rsidDel="0062164E" w14:paraId="22C325C9" w14:textId="06A5D09A" w:rsidTr="0062164E">
        <w:trPr>
          <w:del w:id="265" w:author="Hessell, Angie - (ahessell)" w:date="2024-09-13T16:16:00Z" w16du:dateUtc="2024-09-13T23:16:00Z"/>
        </w:trPr>
        <w:tc>
          <w:tcPr>
            <w:tcW w:w="0" w:type="auto"/>
            <w:shd w:val="clear" w:color="auto" w:fill="FFFFFF"/>
            <w:vAlign w:val="center"/>
            <w:hideMark/>
            <w:tcPrChange w:id="266" w:author="Hessell, Angie - (ahessell)" w:date="2024-09-13T16:16:00Z" w16du:dateUtc="2024-09-13T23:16:00Z">
              <w:tcPr>
                <w:tcW w:w="0" w:type="auto"/>
                <w:shd w:val="clear" w:color="auto" w:fill="FFFFFF"/>
                <w:vAlign w:val="center"/>
                <w:hideMark/>
              </w:tcPr>
            </w:tcPrChange>
          </w:tcPr>
          <w:p w14:paraId="3F09295C" w14:textId="2DD89A22" w:rsidR="00B8215E" w:rsidRPr="00635FE6" w:rsidDel="0062164E" w:rsidRDefault="00B8215E" w:rsidP="00B8215E">
            <w:pPr>
              <w:spacing w:after="0" w:line="240" w:lineRule="auto"/>
              <w:rPr>
                <w:del w:id="267"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268" w:author="Foust, Chip - (cfoust1)" w:date="2024-09-09T16:12:00Z" w16du:dateUtc="2024-09-09T23:12:00Z">
                  <w:rPr>
                    <w:del w:id="269"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270"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271"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r w:rsidRPr="00635FE6" w:rsidDel="0062164E">
                <w:rPr>
                  <w:rFonts w:ascii="ProximaNova" w:eastAsia="Times New Roman" w:hAnsi="ProximaNova" w:cs="Times New Roman" w:hint="eastAsia"/>
                  <w:color w:val="222222"/>
                  <w:kern w:val="0"/>
                  <w:sz w:val="24"/>
                  <w:szCs w:val="24"/>
                  <w:highlight w:val="yellow"/>
                  <w14:ligatures w14:val="none"/>
                  <w:rPrChange w:id="272" w:author="Foust, Chip - (cfoust1)" w:date="2024-09-09T16:12:00Z" w16du:dateUtc="2024-09-09T23:12:00Z">
                    <w:rPr>
                      <w:rFonts w:ascii="ProximaNova" w:eastAsia="Times New Roman" w:hAnsi="ProximaNova" w:cs="Times New Roman" w:hint="eastAsia"/>
                      <w:color w:val="222222"/>
                      <w:kern w:val="0"/>
                      <w:sz w:val="24"/>
                      <w:szCs w:val="24"/>
                      <w14:ligatures w14:val="none"/>
                    </w:rPr>
                  </w:rPrChange>
                </w:rPr>
                <w:delText> </w:delText>
              </w:r>
              <w:r w:rsidRPr="00635FE6" w:rsidDel="0062164E">
                <w:rPr>
                  <w:rFonts w:ascii="ProximaNova" w:eastAsia="Times New Roman" w:hAnsi="ProximaNova" w:cs="Times New Roman"/>
                  <w:color w:val="222222"/>
                  <w:kern w:val="0"/>
                  <w:sz w:val="24"/>
                  <w:szCs w:val="24"/>
                  <w:highlight w:val="yellow"/>
                  <w14:ligatures w14:val="none"/>
                  <w:rPrChange w:id="273" w:author="Foust, Chip - (cfoust1)" w:date="2024-09-09T16:12:00Z" w16du:dateUtc="2024-09-09T23:12:00Z">
                    <w:rPr>
                      <w:rFonts w:ascii="ProximaNova" w:eastAsia="Times New Roman" w:hAnsi="ProximaNova" w:cs="Times New Roman"/>
                      <w:color w:val="222222"/>
                      <w:kern w:val="0"/>
                      <w:sz w:val="24"/>
                      <w:szCs w:val="24"/>
                      <w14:ligatures w14:val="none"/>
                    </w:rPr>
                  </w:rPrChange>
                </w:rPr>
                <w:delText xml:space="preserve"> </w:delText>
              </w:r>
              <w:r w:rsidRPr="00635FE6" w:rsidDel="0062164E">
                <w:rPr>
                  <w:rFonts w:ascii="ProximaNova" w:eastAsia="Times New Roman" w:hAnsi="ProximaNova" w:cs="Times New Roman" w:hint="eastAsia"/>
                  <w:color w:val="222222"/>
                  <w:kern w:val="0"/>
                  <w:sz w:val="24"/>
                  <w:szCs w:val="24"/>
                  <w:highlight w:val="yellow"/>
                  <w14:ligatures w14:val="none"/>
                  <w:rPrChange w:id="274" w:author="Foust, Chip - (cfoust1)" w:date="2024-09-09T16:12:00Z" w16du:dateUtc="2024-09-09T23:12:00Z">
                    <w:rPr>
                      <w:rFonts w:ascii="ProximaNova" w:eastAsia="Times New Roman" w:hAnsi="ProximaNova" w:cs="Times New Roman" w:hint="eastAsia"/>
                      <w:color w:val="222222"/>
                      <w:kern w:val="0"/>
                      <w:sz w:val="24"/>
                      <w:szCs w:val="24"/>
                      <w14:ligatures w14:val="none"/>
                    </w:rPr>
                  </w:rPrChange>
                </w:rPr>
                <w:delText> </w:delText>
              </w:r>
              <w:r w:rsidRPr="00635FE6" w:rsidDel="0062164E">
                <w:rPr>
                  <w:rFonts w:ascii="ProximaNova" w:eastAsia="Times New Roman" w:hAnsi="ProximaNova" w:cs="Times New Roman"/>
                  <w:color w:val="222222"/>
                  <w:kern w:val="0"/>
                  <w:sz w:val="24"/>
                  <w:szCs w:val="24"/>
                  <w:highlight w:val="yellow"/>
                  <w14:ligatures w14:val="none"/>
                  <w:rPrChange w:id="275" w:author="Foust, Chip - (cfoust1)" w:date="2024-09-09T16:12:00Z" w16du:dateUtc="2024-09-09T23:12:00Z">
                    <w:rPr>
                      <w:rFonts w:ascii="ProximaNova" w:eastAsia="Times New Roman" w:hAnsi="ProximaNova" w:cs="Times New Roman"/>
                      <w:color w:val="222222"/>
                      <w:kern w:val="0"/>
                      <w:sz w:val="24"/>
                      <w:szCs w:val="24"/>
                      <w14:ligatures w14:val="none"/>
                    </w:rPr>
                  </w:rPrChange>
                </w:rPr>
                <w:delText xml:space="preserve"> </w:delText>
              </w:r>
              <w:r w:rsidRPr="00635FE6" w:rsidDel="0062164E">
                <w:rPr>
                  <w:rFonts w:ascii="ProximaNova" w:eastAsia="Times New Roman" w:hAnsi="ProximaNova" w:cs="Times New Roman" w:hint="eastAsia"/>
                  <w:color w:val="222222"/>
                  <w:kern w:val="0"/>
                  <w:sz w:val="24"/>
                  <w:szCs w:val="24"/>
                  <w:highlight w:val="yellow"/>
                  <w14:ligatures w14:val="none"/>
                  <w:rPrChange w:id="276" w:author="Foust, Chip - (cfoust1)" w:date="2024-09-09T16:12:00Z" w16du:dateUtc="2024-09-09T23:12:00Z">
                    <w:rPr>
                      <w:rFonts w:ascii="ProximaNova" w:eastAsia="Times New Roman" w:hAnsi="ProximaNova" w:cs="Times New Roman" w:hint="eastAsia"/>
                      <w:color w:val="222222"/>
                      <w:kern w:val="0"/>
                      <w:sz w:val="24"/>
                      <w:szCs w:val="24"/>
                      <w14:ligatures w14:val="none"/>
                    </w:rPr>
                  </w:rPrChange>
                </w:rPr>
                <w:delText> </w:delText>
              </w:r>
              <w:r w:rsidRPr="00635FE6" w:rsidDel="0062164E">
                <w:rPr>
                  <w:rFonts w:ascii="ProximaNova" w:eastAsia="Times New Roman" w:hAnsi="ProximaNova" w:cs="Times New Roman"/>
                  <w:color w:val="222222"/>
                  <w:kern w:val="0"/>
                  <w:sz w:val="24"/>
                  <w:szCs w:val="24"/>
                  <w:highlight w:val="yellow"/>
                  <w14:ligatures w14:val="none"/>
                  <w:rPrChange w:id="277" w:author="Foust, Chip - (cfoust1)" w:date="2024-09-09T16:12:00Z" w16du:dateUtc="2024-09-09T23:12:00Z">
                    <w:rPr>
                      <w:rFonts w:ascii="ProximaNova" w:eastAsia="Times New Roman" w:hAnsi="ProximaNova" w:cs="Times New Roman"/>
                      <w:color w:val="222222"/>
                      <w:kern w:val="0"/>
                      <w:sz w:val="24"/>
                      <w:szCs w:val="24"/>
                      <w14:ligatures w14:val="none"/>
                    </w:rPr>
                  </w:rPrChange>
                </w:rPr>
                <w:delText xml:space="preserve"> </w:delText>
              </w:r>
              <w:r w:rsidRPr="00635FE6" w:rsidDel="0062164E">
                <w:rPr>
                  <w:rFonts w:ascii="ProximaNova" w:eastAsia="Times New Roman" w:hAnsi="ProximaNova" w:cs="Times New Roman" w:hint="eastAsia"/>
                  <w:color w:val="222222"/>
                  <w:kern w:val="0"/>
                  <w:sz w:val="24"/>
                  <w:szCs w:val="24"/>
                  <w:highlight w:val="yellow"/>
                  <w14:ligatures w14:val="none"/>
                  <w:rPrChange w:id="278" w:author="Foust, Chip - (cfoust1)" w:date="2024-09-09T16:12:00Z" w16du:dateUtc="2024-09-09T23:12:00Z">
                    <w:rPr>
                      <w:rFonts w:ascii="ProximaNova" w:eastAsia="Times New Roman" w:hAnsi="ProximaNova" w:cs="Times New Roman" w:hint="eastAsia"/>
                      <w:color w:val="222222"/>
                      <w:kern w:val="0"/>
                      <w:sz w:val="24"/>
                      <w:szCs w:val="24"/>
                      <w14:ligatures w14:val="none"/>
                    </w:rPr>
                  </w:rPrChange>
                </w:rPr>
                <w:delText> </w:delText>
              </w:r>
              <w:r w:rsidRPr="00635FE6" w:rsidDel="0062164E">
                <w:rPr>
                  <w:rFonts w:ascii="ProximaNova" w:eastAsia="Times New Roman" w:hAnsi="ProximaNova" w:cs="Times New Roman"/>
                  <w:color w:val="222222"/>
                  <w:kern w:val="0"/>
                  <w:sz w:val="24"/>
                  <w:szCs w:val="24"/>
                  <w:highlight w:val="yellow"/>
                  <w14:ligatures w14:val="none"/>
                  <w:rPrChange w:id="279" w:author="Foust, Chip - (cfoust1)" w:date="2024-09-09T16:12:00Z" w16du:dateUtc="2024-09-09T23:12:00Z">
                    <w:rPr>
                      <w:rFonts w:ascii="ProximaNova" w:eastAsia="Times New Roman" w:hAnsi="ProximaNova" w:cs="Times New Roman"/>
                      <w:color w:val="222222"/>
                      <w:kern w:val="0"/>
                      <w:sz w:val="24"/>
                      <w:szCs w:val="24"/>
                      <w14:ligatures w14:val="none"/>
                    </w:rPr>
                  </w:rPrChange>
                </w:rPr>
                <w:delText xml:space="preserve"> </w:delText>
              </w:r>
              <w:r w:rsidRPr="00635FE6" w:rsidDel="0062164E">
                <w:rPr>
                  <w:rFonts w:ascii="ProximaNova" w:eastAsia="Times New Roman" w:hAnsi="ProximaNova" w:cs="Times New Roman" w:hint="eastAsia"/>
                  <w:color w:val="222222"/>
                  <w:kern w:val="0"/>
                  <w:sz w:val="24"/>
                  <w:szCs w:val="24"/>
                  <w:highlight w:val="yellow"/>
                  <w14:ligatures w14:val="none"/>
                  <w:rPrChange w:id="280" w:author="Foust, Chip - (cfoust1)" w:date="2024-09-09T16:12:00Z" w16du:dateUtc="2024-09-09T23:12:00Z">
                    <w:rPr>
                      <w:rFonts w:ascii="ProximaNova" w:eastAsia="Times New Roman" w:hAnsi="ProximaNova" w:cs="Times New Roman" w:hint="eastAsia"/>
                      <w:color w:val="222222"/>
                      <w:kern w:val="0"/>
                      <w:sz w:val="24"/>
                      <w:szCs w:val="24"/>
                      <w14:ligatures w14:val="none"/>
                    </w:rPr>
                  </w:rPrChange>
                </w:rPr>
                <w:delText> </w:delText>
              </w:r>
              <w:r w:rsidRPr="00635FE6" w:rsidDel="0062164E">
                <w:rPr>
                  <w:rFonts w:ascii="ProximaNova" w:eastAsia="Times New Roman" w:hAnsi="ProximaNova" w:cs="Times New Roman"/>
                  <w:color w:val="222222"/>
                  <w:kern w:val="0"/>
                  <w:sz w:val="24"/>
                  <w:szCs w:val="24"/>
                  <w:highlight w:val="yellow"/>
                  <w14:ligatures w14:val="none"/>
                  <w:rPrChange w:id="281" w:author="Foust, Chip - (cfoust1)" w:date="2024-09-09T16:12:00Z" w16du:dateUtc="2024-09-09T23:12:00Z">
                    <w:rPr>
                      <w:rFonts w:ascii="ProximaNova" w:eastAsia="Times New Roman" w:hAnsi="ProximaNova" w:cs="Times New Roman"/>
                      <w:color w:val="222222"/>
                      <w:kern w:val="0"/>
                      <w:sz w:val="24"/>
                      <w:szCs w:val="24"/>
                      <w14:ligatures w14:val="none"/>
                    </w:rPr>
                  </w:rPrChange>
                </w:rPr>
                <w:delText xml:space="preserve"> Outside of regular work hours</w:delText>
              </w:r>
            </w:del>
          </w:p>
        </w:tc>
        <w:tc>
          <w:tcPr>
            <w:tcW w:w="1732" w:type="dxa"/>
            <w:shd w:val="clear" w:color="auto" w:fill="FFFFFF"/>
            <w:vAlign w:val="center"/>
            <w:hideMark/>
            <w:tcPrChange w:id="282" w:author="Hessell, Angie - (ahessell)" w:date="2024-09-13T16:16:00Z" w16du:dateUtc="2024-09-13T23:16:00Z">
              <w:tcPr>
                <w:tcW w:w="2379" w:type="dxa"/>
                <w:gridSpan w:val="2"/>
                <w:shd w:val="clear" w:color="auto" w:fill="FFFFFF"/>
                <w:vAlign w:val="center"/>
                <w:hideMark/>
              </w:tcPr>
            </w:tcPrChange>
          </w:tcPr>
          <w:p w14:paraId="5D84742E" w14:textId="6473F515" w:rsidR="00B8215E" w:rsidRPr="00635FE6" w:rsidDel="0062164E" w:rsidRDefault="00B8215E" w:rsidP="00B8215E">
            <w:pPr>
              <w:spacing w:after="0" w:line="240" w:lineRule="auto"/>
              <w:jc w:val="center"/>
              <w:rPr>
                <w:del w:id="283"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284" w:author="Foust, Chip - (cfoust1)" w:date="2024-09-09T16:12:00Z" w16du:dateUtc="2024-09-09T23:12:00Z">
                  <w:rPr>
                    <w:del w:id="285"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286"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287"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del>
          </w:p>
        </w:tc>
        <w:tc>
          <w:tcPr>
            <w:tcW w:w="1732" w:type="dxa"/>
            <w:shd w:val="clear" w:color="auto" w:fill="FFFFFF"/>
            <w:vAlign w:val="center"/>
            <w:hideMark/>
            <w:tcPrChange w:id="288" w:author="Hessell, Angie - (ahessell)" w:date="2024-09-13T16:16:00Z" w16du:dateUtc="2024-09-13T23:16:00Z">
              <w:tcPr>
                <w:tcW w:w="2380" w:type="dxa"/>
                <w:gridSpan w:val="2"/>
                <w:shd w:val="clear" w:color="auto" w:fill="FFFFFF"/>
                <w:vAlign w:val="center"/>
                <w:hideMark/>
              </w:tcPr>
            </w:tcPrChange>
          </w:tcPr>
          <w:p w14:paraId="3D69E6AC" w14:textId="75819108" w:rsidR="00B8215E" w:rsidRPr="00635FE6" w:rsidDel="0062164E" w:rsidRDefault="00B8215E" w:rsidP="00B8215E">
            <w:pPr>
              <w:spacing w:after="0" w:line="240" w:lineRule="auto"/>
              <w:jc w:val="center"/>
              <w:rPr>
                <w:del w:id="289"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290" w:author="Foust, Chip - (cfoust1)" w:date="2024-09-09T16:12:00Z" w16du:dateUtc="2024-09-09T23:12:00Z">
                  <w:rPr>
                    <w:del w:id="291"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292"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293"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r w:rsidRPr="00635FE6" w:rsidDel="0062164E">
                <w:rPr>
                  <w:rFonts w:ascii="Segoe UI Symbol" w:eastAsia="Times New Roman" w:hAnsi="Segoe UI Symbol" w:cs="Segoe UI Symbol"/>
                  <w:b/>
                  <w:bCs/>
                  <w:color w:val="222222"/>
                  <w:kern w:val="0"/>
                  <w:highlight w:val="yellow"/>
                  <w14:ligatures w14:val="none"/>
                  <w:rPrChange w:id="294" w:author="Foust, Chip - (cfoust1)" w:date="2024-09-09T16:12:00Z" w16du:dateUtc="2024-09-09T23:12:00Z">
                    <w:rPr>
                      <w:rFonts w:ascii="Segoe UI Symbol" w:eastAsia="Times New Roman" w:hAnsi="Segoe UI Symbol" w:cs="Segoe UI Symbol"/>
                      <w:b/>
                      <w:bCs/>
                      <w:color w:val="222222"/>
                      <w:kern w:val="0"/>
                      <w14:ligatures w14:val="none"/>
                    </w:rPr>
                  </w:rPrChange>
                </w:rPr>
                <w:delText>✓</w:delText>
              </w:r>
            </w:del>
          </w:p>
        </w:tc>
      </w:tr>
      <w:tr w:rsidR="00B8215E" w:rsidRPr="00B8215E" w:rsidDel="0062164E" w14:paraId="51909D65" w14:textId="2C1285E2" w:rsidTr="0062164E">
        <w:trPr>
          <w:del w:id="295" w:author="Hessell, Angie - (ahessell)" w:date="2024-09-13T16:16:00Z" w16du:dateUtc="2024-09-13T23:16:00Z"/>
        </w:trPr>
        <w:tc>
          <w:tcPr>
            <w:tcW w:w="0" w:type="auto"/>
            <w:shd w:val="clear" w:color="auto" w:fill="FFFFFF"/>
            <w:vAlign w:val="center"/>
            <w:hideMark/>
            <w:tcPrChange w:id="296" w:author="Hessell, Angie - (ahessell)" w:date="2024-09-13T16:16:00Z" w16du:dateUtc="2024-09-13T23:16:00Z">
              <w:tcPr>
                <w:tcW w:w="0" w:type="auto"/>
                <w:shd w:val="clear" w:color="auto" w:fill="FFFFFF"/>
                <w:vAlign w:val="center"/>
                <w:hideMark/>
              </w:tcPr>
            </w:tcPrChange>
          </w:tcPr>
          <w:p w14:paraId="338D4692" w14:textId="1A7A8F7E" w:rsidR="00B8215E" w:rsidRPr="00635FE6" w:rsidDel="0062164E" w:rsidRDefault="00B8215E" w:rsidP="00B8215E">
            <w:pPr>
              <w:spacing w:after="0" w:line="240" w:lineRule="auto"/>
              <w:rPr>
                <w:del w:id="297"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298" w:author="Foust, Chip - (cfoust1)" w:date="2024-09-09T16:12:00Z" w16du:dateUtc="2024-09-09T23:12:00Z">
                  <w:rPr>
                    <w:del w:id="299"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300"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301" w:author="Foust, Chip - (cfoust1)" w:date="2024-09-09T16:12:00Z" w16du:dateUtc="2024-09-09T23:12:00Z">
                    <w:rPr>
                      <w:rFonts w:ascii="ProximaNova" w:eastAsia="Times New Roman" w:hAnsi="ProximaNova" w:cs="Times New Roman"/>
                      <w:color w:val="222222"/>
                      <w:kern w:val="0"/>
                      <w:sz w:val="24"/>
                      <w:szCs w:val="24"/>
                      <w14:ligatures w14:val="none"/>
                    </w:rPr>
                  </w:rPrChange>
                </w:rPr>
                <w:delText>​Driving that is required by the employer</w:delText>
              </w:r>
            </w:del>
          </w:p>
        </w:tc>
        <w:tc>
          <w:tcPr>
            <w:tcW w:w="1732" w:type="dxa"/>
            <w:shd w:val="clear" w:color="auto" w:fill="FFFFFF"/>
            <w:vAlign w:val="center"/>
            <w:hideMark/>
            <w:tcPrChange w:id="302" w:author="Hessell, Angie - (ahessell)" w:date="2024-09-13T16:16:00Z" w16du:dateUtc="2024-09-13T23:16:00Z">
              <w:tcPr>
                <w:tcW w:w="2379" w:type="dxa"/>
                <w:gridSpan w:val="2"/>
                <w:shd w:val="clear" w:color="auto" w:fill="FFFFFF"/>
                <w:vAlign w:val="center"/>
                <w:hideMark/>
              </w:tcPr>
            </w:tcPrChange>
          </w:tcPr>
          <w:p w14:paraId="4DD90B81" w14:textId="39D8E54B" w:rsidR="00B8215E" w:rsidRPr="00635FE6" w:rsidDel="0062164E" w:rsidRDefault="00B8215E" w:rsidP="00B8215E">
            <w:pPr>
              <w:spacing w:after="0" w:line="240" w:lineRule="auto"/>
              <w:jc w:val="center"/>
              <w:rPr>
                <w:del w:id="303"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304" w:author="Foust, Chip - (cfoust1)" w:date="2024-09-09T16:12:00Z" w16du:dateUtc="2024-09-09T23:12:00Z">
                  <w:rPr>
                    <w:del w:id="305"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306"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307"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r w:rsidRPr="00635FE6" w:rsidDel="0062164E">
                <w:rPr>
                  <w:rFonts w:ascii="Segoe UI Symbol" w:eastAsia="Times New Roman" w:hAnsi="Segoe UI Symbol" w:cs="Segoe UI Symbol"/>
                  <w:b/>
                  <w:bCs/>
                  <w:color w:val="222222"/>
                  <w:kern w:val="0"/>
                  <w:highlight w:val="yellow"/>
                  <w14:ligatures w14:val="none"/>
                  <w:rPrChange w:id="308" w:author="Foust, Chip - (cfoust1)" w:date="2024-09-09T16:12:00Z" w16du:dateUtc="2024-09-09T23:12:00Z">
                    <w:rPr>
                      <w:rFonts w:ascii="Segoe UI Symbol" w:eastAsia="Times New Roman" w:hAnsi="Segoe UI Symbol" w:cs="Segoe UI Symbol"/>
                      <w:b/>
                      <w:bCs/>
                      <w:color w:val="222222"/>
                      <w:kern w:val="0"/>
                      <w14:ligatures w14:val="none"/>
                    </w:rPr>
                  </w:rPrChange>
                </w:rPr>
                <w:delText>✓</w:delText>
              </w:r>
            </w:del>
          </w:p>
        </w:tc>
        <w:tc>
          <w:tcPr>
            <w:tcW w:w="1732" w:type="dxa"/>
            <w:shd w:val="clear" w:color="auto" w:fill="FFFFFF"/>
            <w:vAlign w:val="center"/>
            <w:hideMark/>
            <w:tcPrChange w:id="309" w:author="Hessell, Angie - (ahessell)" w:date="2024-09-13T16:16:00Z" w16du:dateUtc="2024-09-13T23:16:00Z">
              <w:tcPr>
                <w:tcW w:w="2380" w:type="dxa"/>
                <w:gridSpan w:val="2"/>
                <w:shd w:val="clear" w:color="auto" w:fill="FFFFFF"/>
                <w:vAlign w:val="center"/>
                <w:hideMark/>
              </w:tcPr>
            </w:tcPrChange>
          </w:tcPr>
          <w:p w14:paraId="1A9B441C" w14:textId="6E07609E" w:rsidR="00B8215E" w:rsidRPr="00635FE6" w:rsidDel="0062164E" w:rsidRDefault="00B8215E" w:rsidP="00B8215E">
            <w:pPr>
              <w:spacing w:after="0" w:line="240" w:lineRule="auto"/>
              <w:rPr>
                <w:del w:id="310" w:author="Hessell, Angie - (ahessell)" w:date="2024-09-13T16:16:00Z" w16du:dateUtc="2024-09-13T23:16:00Z"/>
                <w:rFonts w:ascii="ProximaNova" w:eastAsia="Times New Roman" w:hAnsi="ProximaNova" w:cs="Times New Roman"/>
                <w:color w:val="222222"/>
                <w:kern w:val="0"/>
                <w:sz w:val="24"/>
                <w:szCs w:val="24"/>
                <w:highlight w:val="yellow"/>
                <w14:ligatures w14:val="none"/>
                <w:rPrChange w:id="311" w:author="Foust, Chip - (cfoust1)" w:date="2024-09-09T16:12:00Z" w16du:dateUtc="2024-09-09T23:12:00Z">
                  <w:rPr>
                    <w:del w:id="312" w:author="Hessell, Angie - (ahessell)" w:date="2024-09-13T16:16:00Z" w16du:dateUtc="2024-09-13T23:16:00Z"/>
                    <w:rFonts w:ascii="ProximaNova" w:eastAsia="Times New Roman" w:hAnsi="ProximaNova" w:cs="Times New Roman"/>
                    <w:color w:val="222222"/>
                    <w:kern w:val="0"/>
                    <w:sz w:val="24"/>
                    <w:szCs w:val="24"/>
                    <w14:ligatures w14:val="none"/>
                  </w:rPr>
                </w:rPrChange>
              </w:rPr>
            </w:pPr>
            <w:del w:id="313" w:author="Hessell, Angie - (ahessell)" w:date="2024-09-13T16:16:00Z" w16du:dateUtc="2024-09-13T23:16:00Z">
              <w:r w:rsidRPr="00635FE6" w:rsidDel="0062164E">
                <w:rPr>
                  <w:rFonts w:ascii="ProximaNova" w:eastAsia="Times New Roman" w:hAnsi="ProximaNova" w:cs="Times New Roman"/>
                  <w:color w:val="222222"/>
                  <w:kern w:val="0"/>
                  <w:sz w:val="24"/>
                  <w:szCs w:val="24"/>
                  <w:highlight w:val="yellow"/>
                  <w14:ligatures w14:val="none"/>
                  <w:rPrChange w:id="314" w:author="Foust, Chip - (cfoust1)" w:date="2024-09-09T16:12:00Z" w16du:dateUtc="2024-09-09T23:12:00Z">
                    <w:rPr>
                      <w:rFonts w:ascii="ProximaNova" w:eastAsia="Times New Roman" w:hAnsi="ProximaNova" w:cs="Times New Roman"/>
                      <w:color w:val="222222"/>
                      <w:kern w:val="0"/>
                      <w:sz w:val="24"/>
                      <w:szCs w:val="24"/>
                      <w14:ligatures w14:val="none"/>
                    </w:rPr>
                  </w:rPrChange>
                </w:rPr>
                <w:delText>​</w:delText>
              </w:r>
            </w:del>
          </w:p>
        </w:tc>
      </w:tr>
    </w:tbl>
    <w:p w14:paraId="23D8C262" w14:textId="5DA70BF0" w:rsidR="00B8215E" w:rsidDel="0062164E" w:rsidRDefault="00B8215E" w:rsidP="00040031">
      <w:pPr>
        <w:rPr>
          <w:del w:id="315" w:author="Hessell, Angie - (ahessell)" w:date="2024-09-13T16:16:00Z" w16du:dateUtc="2024-09-13T23:16:00Z"/>
          <w:b/>
          <w:bCs/>
        </w:rPr>
      </w:pPr>
    </w:p>
    <w:p w14:paraId="06175A7D" w14:textId="77777777" w:rsidR="0062164E" w:rsidRDefault="0062164E" w:rsidP="00040031">
      <w:pPr>
        <w:rPr>
          <w:ins w:id="316" w:author="Hessell, Angie - (ahessell)" w:date="2024-09-13T16:16:00Z" w16du:dateUtc="2024-09-13T23:16:00Z"/>
          <w:b/>
          <w:bCs/>
        </w:rPr>
      </w:pPr>
    </w:p>
    <w:p w14:paraId="4E16FE4C" w14:textId="5DC91429" w:rsidR="00040031" w:rsidRDefault="007F2072" w:rsidP="00040031">
      <w:r w:rsidRPr="007F2072">
        <w:rPr>
          <w:b/>
          <w:bCs/>
        </w:rPr>
        <w:t xml:space="preserve">Vacation/Sick and </w:t>
      </w:r>
      <w:r w:rsidR="00487B50">
        <w:rPr>
          <w:b/>
          <w:bCs/>
        </w:rPr>
        <w:t>O</w:t>
      </w:r>
      <w:r w:rsidRPr="007F2072">
        <w:rPr>
          <w:b/>
          <w:bCs/>
        </w:rPr>
        <w:t>vertime</w:t>
      </w:r>
      <w:r>
        <w:t xml:space="preserve"> - </w:t>
      </w:r>
      <w:r w:rsidR="00040031" w:rsidRPr="00040031">
        <w:t xml:space="preserve">All hours </w:t>
      </w:r>
      <w:r w:rsidR="00040031" w:rsidRPr="00040031">
        <w:rPr>
          <w:b/>
          <w:bCs/>
        </w:rPr>
        <w:t>worked</w:t>
      </w:r>
      <w:r w:rsidR="00040031" w:rsidRPr="00040031">
        <w:t xml:space="preserve"> beyond a nonexempt employee’s regularly scheduled hours</w:t>
      </w:r>
      <w:r w:rsidR="00040031">
        <w:t xml:space="preserve"> (FTE)</w:t>
      </w:r>
      <w:r w:rsidR="00040031" w:rsidRPr="00040031">
        <w:t xml:space="preserve"> in a workweek are considered "overtime."</w:t>
      </w:r>
      <w:r w:rsidR="00040031">
        <w:t xml:space="preserve">  Vacation and sick hours are not considered hours worked so they cannot cause an employee to receive overtime.</w:t>
      </w:r>
      <w:r w:rsidR="00CD3697">
        <w:t xml:space="preserve"> Example – Employee takes 8 hours of Vacation on Monday and works a total of 34 hours the rest of the week. </w:t>
      </w:r>
      <w:r w:rsidR="008C3551">
        <w:t xml:space="preserve">Even though it adds up </w:t>
      </w:r>
      <w:r w:rsidR="00F90E27">
        <w:t xml:space="preserve">to </w:t>
      </w:r>
      <w:r w:rsidR="008C3551">
        <w:t xml:space="preserve">being more than 40 hours, the </w:t>
      </w:r>
      <w:r w:rsidR="00CD3697">
        <w:t>employee will be paid 8 hours vacation and 34 hours of regular time</w:t>
      </w:r>
      <w:r w:rsidR="008C3551">
        <w:t xml:space="preserve"> and no over-time</w:t>
      </w:r>
      <w:r w:rsidR="00CD3697">
        <w:t>.</w:t>
      </w:r>
    </w:p>
    <w:p w14:paraId="5700CAC9" w14:textId="56499F62" w:rsidR="00040031" w:rsidRDefault="00C869E6" w:rsidP="00040031">
      <w:r w:rsidRPr="007F2072">
        <w:rPr>
          <w:b/>
          <w:bCs/>
        </w:rPr>
        <w:t>Jury duty</w:t>
      </w:r>
      <w:r>
        <w:t xml:space="preserve"> - Employees</w:t>
      </w:r>
      <w:r w:rsidRPr="00C869E6">
        <w:t xml:space="preserve"> must keep their supervisor apprised of the anticipated length of service and return to work promptly when the service is completed. If </w:t>
      </w:r>
      <w:r w:rsidR="00F90E27">
        <w:t xml:space="preserve">their jury commitments finish early and </w:t>
      </w:r>
      <w:r w:rsidRPr="00C869E6">
        <w:t xml:space="preserve">employees can reasonably meet some or </w:t>
      </w:r>
      <w:proofErr w:type="gramStart"/>
      <w:r w:rsidRPr="00C869E6">
        <w:t>all of</w:t>
      </w:r>
      <w:proofErr w:type="gramEnd"/>
      <w:r w:rsidRPr="00C869E6">
        <w:t xml:space="preserve"> their regular work schedule, they are expected to do so.</w:t>
      </w:r>
    </w:p>
    <w:p w14:paraId="0BC86F54" w14:textId="77777777" w:rsidR="004F2997" w:rsidRPr="004F2997" w:rsidRDefault="004F2997" w:rsidP="004F2997">
      <w:pPr>
        <w:rPr>
          <w:b/>
          <w:bCs/>
        </w:rPr>
      </w:pPr>
      <w:r w:rsidRPr="004F2997">
        <w:rPr>
          <w:b/>
          <w:bCs/>
        </w:rPr>
        <w:t>Tips for Supervisors</w:t>
      </w:r>
    </w:p>
    <w:p w14:paraId="23639C05" w14:textId="77777777" w:rsidR="004F2997" w:rsidRDefault="004F2997" w:rsidP="00025F3E">
      <w:pPr>
        <w:pStyle w:val="ListParagraph"/>
        <w:numPr>
          <w:ilvl w:val="0"/>
          <w:numId w:val="1"/>
        </w:numPr>
      </w:pPr>
      <w:r>
        <w:t>Meet with impacted direct reports to ensure they understand overtime policies, procedures and expectations.</w:t>
      </w:r>
    </w:p>
    <w:p w14:paraId="3F652FA0" w14:textId="77777777" w:rsidR="004F2997" w:rsidRDefault="004F2997" w:rsidP="00025F3E">
      <w:pPr>
        <w:pStyle w:val="ListParagraph"/>
        <w:numPr>
          <w:ilvl w:val="0"/>
          <w:numId w:val="1"/>
        </w:numPr>
      </w:pPr>
      <w:r>
        <w:t>Check with department leadership to confirm expectations regarding meal and break times or compensatory time accrual.</w:t>
      </w:r>
    </w:p>
    <w:p w14:paraId="27E0F5BA" w14:textId="77777777" w:rsidR="004F2997" w:rsidRDefault="004F2997" w:rsidP="00025F3E">
      <w:pPr>
        <w:pStyle w:val="ListParagraph"/>
        <w:numPr>
          <w:ilvl w:val="0"/>
          <w:numId w:val="1"/>
        </w:numPr>
      </w:pPr>
      <w:r>
        <w:t>Before authorizing overtime, explore all alternatives, such as changing priorities, reassigning work, or offsetting excess hours with reduced hours in another day in the same workweek.</w:t>
      </w:r>
    </w:p>
    <w:p w14:paraId="455575C9" w14:textId="7C3FA9EC" w:rsidR="00040031" w:rsidRDefault="004F2997" w:rsidP="00025F3E">
      <w:pPr>
        <w:pStyle w:val="ListParagraph"/>
        <w:numPr>
          <w:ilvl w:val="0"/>
          <w:numId w:val="1"/>
        </w:numPr>
      </w:pPr>
      <w:r>
        <w:t>You and your business office will receive notifications if your direct report exceeds the max comp time accrual balance of 120 hours. College/division leadership may grant an exception for up to 240 hours, but please be mindful of your employees' balances.</w:t>
      </w:r>
    </w:p>
    <w:p w14:paraId="4D516E85" w14:textId="7A8F6D7D" w:rsidR="004F2997" w:rsidRDefault="004F2997" w:rsidP="00025F3E">
      <w:pPr>
        <w:pStyle w:val="ListParagraph"/>
        <w:numPr>
          <w:ilvl w:val="0"/>
          <w:numId w:val="1"/>
        </w:numPr>
      </w:pPr>
      <w:r>
        <w:t xml:space="preserve">Have new non-exempt staff watch the Entering Time Training </w:t>
      </w:r>
      <w:hyperlink r:id="rId12" w:history="1">
        <w:r w:rsidRPr="00603EA7">
          <w:rPr>
            <w:rStyle w:val="Hyperlink"/>
          </w:rPr>
          <w:t>https://financialservices.arizona.edu/payroll/employees/timesheet/reporter-positive#</w:t>
        </w:r>
      </w:hyperlink>
    </w:p>
    <w:p w14:paraId="2FE9F4C9" w14:textId="337A8D26" w:rsidR="004F2997" w:rsidRPr="003A5D50" w:rsidRDefault="004F2997" w:rsidP="003A5D50">
      <w:pPr>
        <w:pStyle w:val="NoSpacing"/>
        <w:rPr>
          <w:ins w:id="317" w:author="Hessell, Angie - (ahessell)" w:date="2024-09-12T15:27:00Z" w16du:dateUtc="2024-09-12T22:27:00Z"/>
          <w:b/>
          <w:bCs/>
          <w:rPrChange w:id="318" w:author="Hessell, Angie - (ahessell)" w:date="2024-09-12T15:27:00Z" w16du:dateUtc="2024-09-12T22:27:00Z">
            <w:rPr>
              <w:ins w:id="319" w:author="Hessell, Angie - (ahessell)" w:date="2024-09-12T15:27:00Z" w16du:dateUtc="2024-09-12T22:27:00Z"/>
            </w:rPr>
          </w:rPrChange>
        </w:rPr>
      </w:pPr>
      <w:r w:rsidRPr="003A5D50">
        <w:rPr>
          <w:b/>
          <w:bCs/>
          <w:rPrChange w:id="320" w:author="Hessell, Angie - (ahessell)" w:date="2024-09-12T15:27:00Z" w16du:dateUtc="2024-09-12T22:27:00Z">
            <w:rPr/>
          </w:rPrChange>
        </w:rPr>
        <w:t>Time Reporting Deadlines</w:t>
      </w:r>
    </w:p>
    <w:p w14:paraId="21FDAC59" w14:textId="02543D19" w:rsidR="003A5D50" w:rsidRPr="002A6ED1" w:rsidRDefault="003A5D50" w:rsidP="003A5D50">
      <w:pPr>
        <w:pStyle w:val="NoSpacing"/>
        <w:rPr>
          <w:ins w:id="321" w:author="Hessell, Angie - (ahessell)" w:date="2024-09-12T15:28:00Z" w16du:dateUtc="2024-09-12T22:28:00Z"/>
          <w:b/>
          <w:bCs/>
          <w:sz w:val="24"/>
          <w:szCs w:val="24"/>
          <w:rPrChange w:id="322" w:author="Hessell, Angie - (ahessell)" w:date="2024-09-13T15:49:00Z" w16du:dateUtc="2024-09-13T22:49:00Z">
            <w:rPr>
              <w:ins w:id="323" w:author="Hessell, Angie - (ahessell)" w:date="2024-09-12T15:28:00Z" w16du:dateUtc="2024-09-12T22:28:00Z"/>
            </w:rPr>
          </w:rPrChange>
        </w:rPr>
      </w:pPr>
      <w:ins w:id="324" w:author="Hessell, Angie - (ahessell)" w:date="2024-09-12T15:27:00Z" w16du:dateUtc="2024-09-12T22:27:00Z">
        <w:r w:rsidRPr="002A6ED1">
          <w:rPr>
            <w:b/>
            <w:bCs/>
            <w:sz w:val="24"/>
            <w:szCs w:val="24"/>
            <w:rPrChange w:id="325" w:author="Hessell, Angie - (ahessell)" w:date="2024-09-13T15:49:00Z" w16du:dateUtc="2024-09-13T22:49:00Z">
              <w:rPr/>
            </w:rPrChange>
          </w:rPr>
          <w:t>EE Schedule Type</w:t>
        </w:r>
        <w:r w:rsidRPr="002A6ED1">
          <w:rPr>
            <w:b/>
            <w:bCs/>
            <w:sz w:val="24"/>
            <w:szCs w:val="24"/>
            <w:rPrChange w:id="326" w:author="Hessell, Angie - (ahessell)" w:date="2024-09-13T15:49:00Z" w16du:dateUtc="2024-09-13T22:49:00Z">
              <w:rPr/>
            </w:rPrChange>
          </w:rPr>
          <w:tab/>
        </w:r>
        <w:r w:rsidRPr="002A6ED1">
          <w:rPr>
            <w:b/>
            <w:bCs/>
            <w:sz w:val="24"/>
            <w:szCs w:val="24"/>
            <w:rPrChange w:id="327" w:author="Hessell, Angie - (ahessell)" w:date="2024-09-13T15:49:00Z" w16du:dateUtc="2024-09-13T22:49:00Z">
              <w:rPr/>
            </w:rPrChange>
          </w:rPr>
          <w:tab/>
          <w:t>Timesheet Due</w:t>
        </w:r>
        <w:r w:rsidRPr="002A6ED1">
          <w:rPr>
            <w:b/>
            <w:bCs/>
            <w:sz w:val="24"/>
            <w:szCs w:val="24"/>
            <w:rPrChange w:id="328" w:author="Hessell, Angie - (ahessell)" w:date="2024-09-13T15:49:00Z" w16du:dateUtc="2024-09-13T22:49:00Z">
              <w:rPr/>
            </w:rPrChange>
          </w:rPr>
          <w:tab/>
          <w:t>Time Appr</w:t>
        </w:r>
      </w:ins>
      <w:ins w:id="329" w:author="Hessell, Angie - (ahessell)" w:date="2024-09-12T15:28:00Z" w16du:dateUtc="2024-09-12T22:28:00Z">
        <w:r w:rsidRPr="002A6ED1">
          <w:rPr>
            <w:b/>
            <w:bCs/>
            <w:sz w:val="24"/>
            <w:szCs w:val="24"/>
            <w:rPrChange w:id="330" w:author="Hessell, Angie - (ahessell)" w:date="2024-09-13T15:49:00Z" w16du:dateUtc="2024-09-13T22:49:00Z">
              <w:rPr/>
            </w:rPrChange>
          </w:rPr>
          <w:t>over Due</w:t>
        </w:r>
        <w:r w:rsidRPr="002A6ED1">
          <w:rPr>
            <w:b/>
            <w:bCs/>
            <w:sz w:val="24"/>
            <w:szCs w:val="24"/>
            <w:rPrChange w:id="331" w:author="Hessell, Angie - (ahessell)" w:date="2024-09-13T15:49:00Z" w16du:dateUtc="2024-09-13T22:49:00Z">
              <w:rPr/>
            </w:rPrChange>
          </w:rPr>
          <w:tab/>
          <w:t>Time Coord</w:t>
        </w:r>
        <w:r w:rsidR="00EC39C4" w:rsidRPr="002A6ED1">
          <w:rPr>
            <w:b/>
            <w:bCs/>
            <w:sz w:val="24"/>
            <w:szCs w:val="24"/>
            <w:rPrChange w:id="332" w:author="Hessell, Angie - (ahessell)" w:date="2024-09-13T15:49:00Z" w16du:dateUtc="2024-09-13T22:49:00Z">
              <w:rPr/>
            </w:rPrChange>
          </w:rPr>
          <w:t xml:space="preserve"> Due</w:t>
        </w:r>
      </w:ins>
    </w:p>
    <w:p w14:paraId="1F6BCE7D" w14:textId="1CBDDAD3" w:rsidR="00EC39C4" w:rsidRDefault="00EC39C4" w:rsidP="003A5D50">
      <w:pPr>
        <w:pStyle w:val="NoSpacing"/>
        <w:rPr>
          <w:ins w:id="333" w:author="Hessell, Angie - (ahessell)" w:date="2024-09-12T15:29:00Z" w16du:dateUtc="2024-09-12T22:29:00Z"/>
        </w:rPr>
      </w:pPr>
      <w:ins w:id="334" w:author="Hessell, Angie - (ahessell)" w:date="2024-09-12T15:28:00Z" w16du:dateUtc="2024-09-12T22:28:00Z">
        <w:r>
          <w:t>Regular non-weekend hours</w:t>
        </w:r>
        <w:r>
          <w:tab/>
          <w:t>10am Friday</w:t>
        </w:r>
      </w:ins>
      <w:ins w:id="335" w:author="Hessell, Angie - (ahessell)" w:date="2024-09-12T15:29:00Z" w16du:dateUtc="2024-09-12T22:29:00Z">
        <w:r w:rsidR="00DB5B75">
          <w:tab/>
        </w:r>
        <w:r w:rsidR="00DB5B75">
          <w:tab/>
          <w:t>5pm Friday</w:t>
        </w:r>
        <w:r w:rsidR="00DB5B75">
          <w:tab/>
        </w:r>
        <w:r w:rsidR="00DB5B75">
          <w:tab/>
          <w:t>10am Monday</w:t>
        </w:r>
      </w:ins>
    </w:p>
    <w:p w14:paraId="263A08F2" w14:textId="31452449" w:rsidR="00DB5B75" w:rsidRDefault="00DB5B75">
      <w:pPr>
        <w:pStyle w:val="NoSpacing"/>
        <w:rPr>
          <w:ins w:id="336" w:author="Hessell, Angie - (ahessell)" w:date="2024-09-12T15:27:00Z" w16du:dateUtc="2024-09-12T22:27:00Z"/>
        </w:rPr>
        <w:pPrChange w:id="337" w:author="Hessell, Angie - (ahessell)" w:date="2024-09-12T15:27:00Z" w16du:dateUtc="2024-09-12T22:27:00Z">
          <w:pPr/>
        </w:pPrChange>
      </w:pPr>
      <w:ins w:id="338" w:author="Hessell, Angie - (ahessell)" w:date="2024-09-12T15:29:00Z" w16du:dateUtc="2024-09-12T22:29:00Z">
        <w:r>
          <w:t>Regular with weekend hours</w:t>
        </w:r>
        <w:r>
          <w:tab/>
        </w:r>
        <w:r w:rsidR="00DA1753">
          <w:t>11:59pm Sunday</w:t>
        </w:r>
        <w:r w:rsidR="00DA1753">
          <w:tab/>
          <w:t>10am Monday</w:t>
        </w:r>
        <w:r w:rsidR="00DA1753">
          <w:tab/>
        </w:r>
        <w:r w:rsidR="00DA1753">
          <w:tab/>
          <w:t>11:45am Monday</w:t>
        </w:r>
      </w:ins>
    </w:p>
    <w:p w14:paraId="3D091FF9" w14:textId="7D82F1B8" w:rsidR="003A5D50" w:rsidRPr="004F2997" w:rsidDel="008614BE" w:rsidRDefault="003A5D50">
      <w:pPr>
        <w:pStyle w:val="NoSpacing"/>
        <w:rPr>
          <w:del w:id="339" w:author="Hessell, Angie - (ahessell)" w:date="2024-09-13T16:16:00Z" w16du:dateUtc="2024-09-13T23:16:00Z"/>
        </w:rPr>
        <w:pPrChange w:id="340" w:author="Hessell, Angie - (ahessell)" w:date="2024-09-12T15:27:00Z" w16du:dateUtc="2024-09-12T22:27:00Z">
          <w:pPr/>
        </w:pPrChange>
      </w:pPr>
    </w:p>
    <w:tbl>
      <w:tblPr>
        <w:tblW w:w="9774" w:type="dxa"/>
        <w:shd w:val="clear" w:color="auto" w:fill="FFFFFF"/>
        <w:tblCellMar>
          <w:top w:w="15" w:type="dxa"/>
          <w:left w:w="15" w:type="dxa"/>
          <w:bottom w:w="15" w:type="dxa"/>
          <w:right w:w="15" w:type="dxa"/>
        </w:tblCellMar>
        <w:tblLook w:val="04A0" w:firstRow="1" w:lastRow="0" w:firstColumn="1" w:lastColumn="0" w:noHBand="0" w:noVBand="1"/>
      </w:tblPr>
      <w:tblGrid>
        <w:gridCol w:w="3031"/>
        <w:gridCol w:w="1970"/>
        <w:gridCol w:w="2231"/>
        <w:gridCol w:w="2542"/>
      </w:tblGrid>
      <w:tr w:rsidR="004F2997" w:rsidRPr="004F2997" w:rsidDel="008614BE" w14:paraId="00C4523C" w14:textId="326B03F0" w:rsidTr="004F2997">
        <w:trPr>
          <w:trHeight w:val="303"/>
          <w:tblHeader/>
          <w:del w:id="341" w:author="Hessell, Angie - (ahessell)" w:date="2024-09-13T16:16:00Z" w16du:dateUtc="2024-09-13T23:16:00Z"/>
        </w:trPr>
        <w:tc>
          <w:tcPr>
            <w:tcW w:w="0" w:type="auto"/>
            <w:tcBorders>
              <w:top w:val="nil"/>
              <w:bottom w:val="single" w:sz="12" w:space="0" w:color="FFFFFF"/>
            </w:tcBorders>
            <w:shd w:val="clear" w:color="auto" w:fill="E2E9EB"/>
            <w:tcMar>
              <w:top w:w="120" w:type="dxa"/>
              <w:left w:w="120" w:type="dxa"/>
              <w:bottom w:w="120" w:type="dxa"/>
              <w:right w:w="120" w:type="dxa"/>
            </w:tcMar>
            <w:vAlign w:val="bottom"/>
            <w:hideMark/>
          </w:tcPr>
          <w:p w14:paraId="6B1A244B" w14:textId="03E76EDE" w:rsidR="004F2997" w:rsidRPr="004F2997" w:rsidDel="008614BE" w:rsidRDefault="004F2997" w:rsidP="004F2997">
            <w:pPr>
              <w:rPr>
                <w:del w:id="342" w:author="Hessell, Angie - (ahessell)" w:date="2024-09-13T16:16:00Z" w16du:dateUtc="2024-09-13T23:16:00Z"/>
                <w:b/>
                <w:bCs/>
              </w:rPr>
            </w:pPr>
            <w:del w:id="343" w:author="Hessell, Angie - (ahessell)" w:date="2024-09-13T16:16:00Z" w16du:dateUtc="2024-09-13T23:16:00Z">
              <w:r w:rsidRPr="004F2997" w:rsidDel="008614BE">
                <w:rPr>
                  <w:b/>
                  <w:bCs/>
                </w:rPr>
                <w:delText>Employee Schedule Type</w:delText>
              </w:r>
            </w:del>
          </w:p>
        </w:tc>
        <w:tc>
          <w:tcPr>
            <w:tcW w:w="0" w:type="auto"/>
            <w:tcBorders>
              <w:top w:val="nil"/>
              <w:bottom w:val="single" w:sz="12" w:space="0" w:color="FFFFFF"/>
            </w:tcBorders>
            <w:shd w:val="clear" w:color="auto" w:fill="E2E9EB"/>
            <w:tcMar>
              <w:top w:w="120" w:type="dxa"/>
              <w:left w:w="120" w:type="dxa"/>
              <w:bottom w:w="120" w:type="dxa"/>
              <w:right w:w="120" w:type="dxa"/>
            </w:tcMar>
            <w:vAlign w:val="bottom"/>
            <w:hideMark/>
          </w:tcPr>
          <w:p w14:paraId="64EF38DF" w14:textId="4DB3A575" w:rsidR="004F2997" w:rsidRPr="004F2997" w:rsidDel="008614BE" w:rsidRDefault="004F2997" w:rsidP="004F2997">
            <w:pPr>
              <w:rPr>
                <w:del w:id="344" w:author="Hessell, Angie - (ahessell)" w:date="2024-09-13T16:16:00Z" w16du:dateUtc="2024-09-13T23:16:00Z"/>
                <w:b/>
                <w:bCs/>
              </w:rPr>
            </w:pPr>
            <w:del w:id="345" w:author="Hessell, Angie - (ahessell)" w:date="2024-09-13T16:16:00Z" w16du:dateUtc="2024-09-13T23:16:00Z">
              <w:r w:rsidRPr="004F2997" w:rsidDel="008614BE">
                <w:rPr>
                  <w:b/>
                  <w:bCs/>
                </w:rPr>
                <w:delText>Timesheet Due</w:delText>
              </w:r>
            </w:del>
          </w:p>
        </w:tc>
        <w:tc>
          <w:tcPr>
            <w:tcW w:w="0" w:type="auto"/>
            <w:tcBorders>
              <w:top w:val="nil"/>
              <w:bottom w:val="single" w:sz="12" w:space="0" w:color="FFFFFF"/>
            </w:tcBorders>
            <w:shd w:val="clear" w:color="auto" w:fill="E2E9EB"/>
            <w:tcMar>
              <w:top w:w="120" w:type="dxa"/>
              <w:left w:w="120" w:type="dxa"/>
              <w:bottom w:w="120" w:type="dxa"/>
              <w:right w:w="120" w:type="dxa"/>
            </w:tcMar>
            <w:vAlign w:val="bottom"/>
            <w:hideMark/>
          </w:tcPr>
          <w:p w14:paraId="4865A4F1" w14:textId="386467EC" w:rsidR="004F2997" w:rsidRPr="004F2997" w:rsidDel="008614BE" w:rsidRDefault="004F2997" w:rsidP="004F2997">
            <w:pPr>
              <w:rPr>
                <w:del w:id="346" w:author="Hessell, Angie - (ahessell)" w:date="2024-09-13T16:16:00Z" w16du:dateUtc="2024-09-13T23:16:00Z"/>
                <w:b/>
                <w:bCs/>
              </w:rPr>
            </w:pPr>
            <w:del w:id="347" w:author="Hessell, Angie - (ahessell)" w:date="2024-09-13T16:16:00Z" w16du:dateUtc="2024-09-13T23:16:00Z">
              <w:r w:rsidRPr="004F2997" w:rsidDel="008614BE">
                <w:rPr>
                  <w:b/>
                  <w:bCs/>
                </w:rPr>
                <w:delText>Time Approver Due</w:delText>
              </w:r>
            </w:del>
          </w:p>
        </w:tc>
        <w:tc>
          <w:tcPr>
            <w:tcW w:w="0" w:type="auto"/>
            <w:tcBorders>
              <w:top w:val="nil"/>
              <w:bottom w:val="single" w:sz="12" w:space="0" w:color="FFFFFF"/>
            </w:tcBorders>
            <w:shd w:val="clear" w:color="auto" w:fill="E2E9EB"/>
            <w:tcMar>
              <w:top w:w="120" w:type="dxa"/>
              <w:left w:w="120" w:type="dxa"/>
              <w:bottom w:w="120" w:type="dxa"/>
              <w:right w:w="120" w:type="dxa"/>
            </w:tcMar>
            <w:vAlign w:val="bottom"/>
            <w:hideMark/>
          </w:tcPr>
          <w:p w14:paraId="7E759AE5" w14:textId="629CBF7D" w:rsidR="004F2997" w:rsidRPr="004F2997" w:rsidDel="008614BE" w:rsidRDefault="004F2997" w:rsidP="004F2997">
            <w:pPr>
              <w:rPr>
                <w:del w:id="348" w:author="Hessell, Angie - (ahessell)" w:date="2024-09-13T16:16:00Z" w16du:dateUtc="2024-09-13T23:16:00Z"/>
                <w:b/>
                <w:bCs/>
              </w:rPr>
            </w:pPr>
            <w:del w:id="349" w:author="Hessell, Angie - (ahessell)" w:date="2024-09-13T16:16:00Z" w16du:dateUtc="2024-09-13T23:16:00Z">
              <w:r w:rsidRPr="004F2997" w:rsidDel="008614BE">
                <w:rPr>
                  <w:b/>
                  <w:bCs/>
                </w:rPr>
                <w:delText>Time Coordinator Due</w:delText>
              </w:r>
            </w:del>
          </w:p>
        </w:tc>
      </w:tr>
      <w:tr w:rsidR="004F2997" w:rsidRPr="004F2997" w:rsidDel="008614BE" w14:paraId="464019E9" w14:textId="44702617" w:rsidTr="004F2997">
        <w:trPr>
          <w:trHeight w:val="303"/>
          <w:del w:id="350" w:author="Hessell, Angie - (ahessell)" w:date="2024-09-13T16:16:00Z" w16du:dateUtc="2024-09-13T23:16:00Z"/>
        </w:trPr>
        <w:tc>
          <w:tcPr>
            <w:tcW w:w="0" w:type="auto"/>
            <w:tcBorders>
              <w:top w:val="single" w:sz="6" w:space="0" w:color="FFFFFF"/>
              <w:bottom w:val="single" w:sz="6" w:space="0" w:color="E2E9EB"/>
            </w:tcBorders>
            <w:shd w:val="clear" w:color="auto" w:fill="auto"/>
            <w:tcMar>
              <w:top w:w="120" w:type="dxa"/>
              <w:left w:w="120" w:type="dxa"/>
              <w:bottom w:w="120" w:type="dxa"/>
              <w:right w:w="120" w:type="dxa"/>
            </w:tcMar>
            <w:hideMark/>
          </w:tcPr>
          <w:p w14:paraId="069371D6" w14:textId="0FC13E12" w:rsidR="004F2997" w:rsidRPr="004F2997" w:rsidDel="008614BE" w:rsidRDefault="004F2997" w:rsidP="004F2997">
            <w:pPr>
              <w:rPr>
                <w:del w:id="351" w:author="Hessell, Angie - (ahessell)" w:date="2024-09-13T16:16:00Z" w16du:dateUtc="2024-09-13T23:16:00Z"/>
              </w:rPr>
            </w:pPr>
            <w:del w:id="352" w:author="Hessell, Angie - (ahessell)" w:date="2024-09-13T16:16:00Z" w16du:dateUtc="2024-09-13T23:16:00Z">
              <w:r w:rsidRPr="004F2997" w:rsidDel="008614BE">
                <w:delText>Regular non-weekend hours</w:delText>
              </w:r>
            </w:del>
          </w:p>
        </w:tc>
        <w:tc>
          <w:tcPr>
            <w:tcW w:w="0" w:type="auto"/>
            <w:tcBorders>
              <w:top w:val="single" w:sz="6" w:space="0" w:color="FFFFFF"/>
              <w:bottom w:val="single" w:sz="6" w:space="0" w:color="E2E9EB"/>
            </w:tcBorders>
            <w:shd w:val="clear" w:color="auto" w:fill="auto"/>
            <w:tcMar>
              <w:top w:w="120" w:type="dxa"/>
              <w:left w:w="120" w:type="dxa"/>
              <w:bottom w:w="120" w:type="dxa"/>
              <w:right w:w="120" w:type="dxa"/>
            </w:tcMar>
            <w:hideMark/>
          </w:tcPr>
          <w:p w14:paraId="6182CE65" w14:textId="058DF884" w:rsidR="004F2997" w:rsidRPr="004F2997" w:rsidDel="008614BE" w:rsidRDefault="004F2997" w:rsidP="004F2997">
            <w:pPr>
              <w:rPr>
                <w:del w:id="353" w:author="Hessell, Angie - (ahessell)" w:date="2024-09-13T16:16:00Z" w16du:dateUtc="2024-09-13T23:16:00Z"/>
              </w:rPr>
            </w:pPr>
            <w:del w:id="354" w:author="Hessell, Angie - (ahessell)" w:date="2024-09-13T16:16:00Z" w16du:dateUtc="2024-09-13T23:16:00Z">
              <w:r w:rsidRPr="004F2997" w:rsidDel="008614BE">
                <w:delText>10 am Friday</w:delText>
              </w:r>
            </w:del>
          </w:p>
        </w:tc>
        <w:tc>
          <w:tcPr>
            <w:tcW w:w="0" w:type="auto"/>
            <w:tcBorders>
              <w:top w:val="single" w:sz="6" w:space="0" w:color="FFFFFF"/>
              <w:bottom w:val="single" w:sz="6" w:space="0" w:color="E2E9EB"/>
            </w:tcBorders>
            <w:shd w:val="clear" w:color="auto" w:fill="auto"/>
            <w:tcMar>
              <w:top w:w="120" w:type="dxa"/>
              <w:left w:w="120" w:type="dxa"/>
              <w:bottom w:w="120" w:type="dxa"/>
              <w:right w:w="120" w:type="dxa"/>
            </w:tcMar>
            <w:hideMark/>
          </w:tcPr>
          <w:p w14:paraId="7234F21B" w14:textId="7BDE5E96" w:rsidR="004F2997" w:rsidRPr="004F2997" w:rsidDel="008614BE" w:rsidRDefault="004F2997" w:rsidP="004F2997">
            <w:pPr>
              <w:rPr>
                <w:del w:id="355" w:author="Hessell, Angie - (ahessell)" w:date="2024-09-13T16:16:00Z" w16du:dateUtc="2024-09-13T23:16:00Z"/>
              </w:rPr>
            </w:pPr>
            <w:del w:id="356" w:author="Hessell, Angie - (ahessell)" w:date="2024-09-13T16:16:00Z" w16du:dateUtc="2024-09-13T23:16:00Z">
              <w:r w:rsidRPr="004F2997" w:rsidDel="008614BE">
                <w:delText>5 pm Friday</w:delText>
              </w:r>
            </w:del>
          </w:p>
        </w:tc>
        <w:tc>
          <w:tcPr>
            <w:tcW w:w="0" w:type="auto"/>
            <w:tcBorders>
              <w:top w:val="single" w:sz="6" w:space="0" w:color="FFFFFF"/>
              <w:bottom w:val="single" w:sz="6" w:space="0" w:color="E2E9EB"/>
            </w:tcBorders>
            <w:shd w:val="clear" w:color="auto" w:fill="auto"/>
            <w:tcMar>
              <w:top w:w="120" w:type="dxa"/>
              <w:left w:w="120" w:type="dxa"/>
              <w:bottom w:w="120" w:type="dxa"/>
              <w:right w:w="120" w:type="dxa"/>
            </w:tcMar>
            <w:hideMark/>
          </w:tcPr>
          <w:p w14:paraId="7438E899" w14:textId="4BA2ED23" w:rsidR="004F2997" w:rsidRPr="004F2997" w:rsidDel="008614BE" w:rsidRDefault="004F2997" w:rsidP="004F2997">
            <w:pPr>
              <w:rPr>
                <w:del w:id="357" w:author="Hessell, Angie - (ahessell)" w:date="2024-09-13T16:16:00Z" w16du:dateUtc="2024-09-13T23:16:00Z"/>
              </w:rPr>
            </w:pPr>
            <w:del w:id="358" w:author="Hessell, Angie - (ahessell)" w:date="2024-09-13T16:16:00Z" w16du:dateUtc="2024-09-13T23:16:00Z">
              <w:r w:rsidRPr="004F2997" w:rsidDel="008614BE">
                <w:delText>10:00 am Monday</w:delText>
              </w:r>
            </w:del>
          </w:p>
        </w:tc>
      </w:tr>
      <w:tr w:rsidR="004F2997" w:rsidRPr="004F2997" w:rsidDel="008614BE" w14:paraId="77F2FA42" w14:textId="34DBF27A" w:rsidTr="004F2997">
        <w:trPr>
          <w:trHeight w:val="303"/>
          <w:del w:id="359" w:author="Hessell, Angie - (ahessell)" w:date="2024-09-13T16:16:00Z" w16du:dateUtc="2024-09-13T23:16:00Z"/>
        </w:trPr>
        <w:tc>
          <w:tcPr>
            <w:tcW w:w="0" w:type="auto"/>
            <w:tcBorders>
              <w:top w:val="single" w:sz="6" w:space="0" w:color="FFFFFF"/>
              <w:bottom w:val="single" w:sz="6" w:space="0" w:color="E2E9EB"/>
            </w:tcBorders>
            <w:shd w:val="clear" w:color="auto" w:fill="FFFFFF"/>
            <w:tcMar>
              <w:top w:w="120" w:type="dxa"/>
              <w:left w:w="120" w:type="dxa"/>
              <w:bottom w:w="120" w:type="dxa"/>
              <w:right w:w="120" w:type="dxa"/>
            </w:tcMar>
            <w:hideMark/>
          </w:tcPr>
          <w:p w14:paraId="242EE1E1" w14:textId="3D5E0218" w:rsidR="004F2997" w:rsidRPr="004F2997" w:rsidDel="008614BE" w:rsidRDefault="004F2997" w:rsidP="004F2997">
            <w:pPr>
              <w:rPr>
                <w:del w:id="360" w:author="Hessell, Angie - (ahessell)" w:date="2024-09-13T16:16:00Z" w16du:dateUtc="2024-09-13T23:16:00Z"/>
              </w:rPr>
            </w:pPr>
            <w:del w:id="361" w:author="Hessell, Angie - (ahessell)" w:date="2024-09-13T16:16:00Z" w16du:dateUtc="2024-09-13T23:16:00Z">
              <w:r w:rsidRPr="004F2997" w:rsidDel="008614BE">
                <w:delText>Regular with weekend hours</w:delText>
              </w:r>
            </w:del>
          </w:p>
        </w:tc>
        <w:tc>
          <w:tcPr>
            <w:tcW w:w="0" w:type="auto"/>
            <w:tcBorders>
              <w:top w:val="single" w:sz="6" w:space="0" w:color="FFFFFF"/>
              <w:bottom w:val="single" w:sz="6" w:space="0" w:color="E2E9EB"/>
            </w:tcBorders>
            <w:shd w:val="clear" w:color="auto" w:fill="FFFFFF"/>
            <w:tcMar>
              <w:top w:w="120" w:type="dxa"/>
              <w:left w:w="120" w:type="dxa"/>
              <w:bottom w:w="120" w:type="dxa"/>
              <w:right w:w="120" w:type="dxa"/>
            </w:tcMar>
            <w:hideMark/>
          </w:tcPr>
          <w:p w14:paraId="359C2D3C" w14:textId="767C2E2B" w:rsidR="004F2997" w:rsidRPr="004F2997" w:rsidDel="008614BE" w:rsidRDefault="004F2997" w:rsidP="004F2997">
            <w:pPr>
              <w:rPr>
                <w:del w:id="362" w:author="Hessell, Angie - (ahessell)" w:date="2024-09-13T16:16:00Z" w16du:dateUtc="2024-09-13T23:16:00Z"/>
              </w:rPr>
            </w:pPr>
            <w:del w:id="363" w:author="Hessell, Angie - (ahessell)" w:date="2024-09-13T16:16:00Z" w16du:dateUtc="2024-09-13T23:16:00Z">
              <w:r w:rsidRPr="004F2997" w:rsidDel="008614BE">
                <w:delText>11:59 pm Sunday</w:delText>
              </w:r>
            </w:del>
          </w:p>
        </w:tc>
        <w:tc>
          <w:tcPr>
            <w:tcW w:w="0" w:type="auto"/>
            <w:tcBorders>
              <w:top w:val="single" w:sz="6" w:space="0" w:color="FFFFFF"/>
              <w:bottom w:val="single" w:sz="6" w:space="0" w:color="E2E9EB"/>
            </w:tcBorders>
            <w:shd w:val="clear" w:color="auto" w:fill="FFFFFF"/>
            <w:tcMar>
              <w:top w:w="120" w:type="dxa"/>
              <w:left w:w="120" w:type="dxa"/>
              <w:bottom w:w="120" w:type="dxa"/>
              <w:right w:w="120" w:type="dxa"/>
            </w:tcMar>
            <w:hideMark/>
          </w:tcPr>
          <w:p w14:paraId="43802EFD" w14:textId="5A6A678E" w:rsidR="004F2997" w:rsidRPr="004F2997" w:rsidDel="008614BE" w:rsidRDefault="004F2997" w:rsidP="004F2997">
            <w:pPr>
              <w:rPr>
                <w:del w:id="364" w:author="Hessell, Angie - (ahessell)" w:date="2024-09-13T16:16:00Z" w16du:dateUtc="2024-09-13T23:16:00Z"/>
              </w:rPr>
            </w:pPr>
            <w:del w:id="365" w:author="Hessell, Angie - (ahessell)" w:date="2024-09-13T16:16:00Z" w16du:dateUtc="2024-09-13T23:16:00Z">
              <w:r w:rsidRPr="004F2997" w:rsidDel="008614BE">
                <w:delText>10 am Monday</w:delText>
              </w:r>
            </w:del>
          </w:p>
        </w:tc>
        <w:tc>
          <w:tcPr>
            <w:tcW w:w="0" w:type="auto"/>
            <w:tcBorders>
              <w:top w:val="single" w:sz="6" w:space="0" w:color="FFFFFF"/>
              <w:bottom w:val="single" w:sz="6" w:space="0" w:color="E2E9EB"/>
            </w:tcBorders>
            <w:shd w:val="clear" w:color="auto" w:fill="FFFFFF"/>
            <w:tcMar>
              <w:top w:w="120" w:type="dxa"/>
              <w:left w:w="120" w:type="dxa"/>
              <w:bottom w:w="120" w:type="dxa"/>
              <w:right w:w="120" w:type="dxa"/>
            </w:tcMar>
            <w:hideMark/>
          </w:tcPr>
          <w:p w14:paraId="279771BC" w14:textId="6D88D18D" w:rsidR="004F2997" w:rsidRPr="004F2997" w:rsidDel="008614BE" w:rsidRDefault="004F2997" w:rsidP="004F2997">
            <w:pPr>
              <w:rPr>
                <w:del w:id="366" w:author="Hessell, Angie - (ahessell)" w:date="2024-09-13T16:16:00Z" w16du:dateUtc="2024-09-13T23:16:00Z"/>
              </w:rPr>
            </w:pPr>
            <w:del w:id="367" w:author="Hessell, Angie - (ahessell)" w:date="2024-09-13T16:16:00Z" w16du:dateUtc="2024-09-13T23:16:00Z">
              <w:r w:rsidRPr="004F2997" w:rsidDel="008614BE">
                <w:delText>11:45 am Monday</w:delText>
              </w:r>
            </w:del>
          </w:p>
        </w:tc>
      </w:tr>
    </w:tbl>
    <w:p w14:paraId="2C0B55F5" w14:textId="74F20DA8" w:rsidR="00040031" w:rsidDel="008614BE" w:rsidRDefault="00040031" w:rsidP="0064540F">
      <w:pPr>
        <w:rPr>
          <w:del w:id="368" w:author="Hessell, Angie - (ahessell)" w:date="2024-09-13T16:16:00Z" w16du:dateUtc="2024-09-13T23:16:00Z"/>
        </w:rPr>
      </w:pPr>
    </w:p>
    <w:p w14:paraId="491E666D" w14:textId="0502CFFC" w:rsidR="00CD3697" w:rsidDel="008614BE" w:rsidRDefault="00CD3697" w:rsidP="0064540F">
      <w:pPr>
        <w:rPr>
          <w:del w:id="369" w:author="Hessell, Angie - (ahessell)" w:date="2024-09-13T16:16:00Z" w16du:dateUtc="2024-09-13T23:16:00Z"/>
        </w:rPr>
      </w:pPr>
    </w:p>
    <w:p w14:paraId="6F5F6873" w14:textId="77777777" w:rsidR="008614BE" w:rsidRDefault="008614BE" w:rsidP="0064540F">
      <w:pPr>
        <w:rPr>
          <w:ins w:id="370" w:author="Hessell, Angie - (ahessell)" w:date="2024-09-13T16:16:00Z" w16du:dateUtc="2024-09-13T23:16:00Z"/>
          <w:b/>
          <w:bCs/>
          <w:u w:val="single"/>
        </w:rPr>
      </w:pPr>
    </w:p>
    <w:p w14:paraId="274AE40F" w14:textId="01C7F71B" w:rsidR="00CD3697" w:rsidRPr="001D2364" w:rsidRDefault="001D2364" w:rsidP="0064540F">
      <w:pPr>
        <w:rPr>
          <w:b/>
          <w:bCs/>
          <w:u w:val="single"/>
        </w:rPr>
      </w:pPr>
      <w:r w:rsidRPr="001D2364">
        <w:rPr>
          <w:b/>
          <w:bCs/>
          <w:u w:val="single"/>
        </w:rPr>
        <w:t xml:space="preserve">Supervisory </w:t>
      </w:r>
      <w:r w:rsidR="00CD3697" w:rsidRPr="001D2364">
        <w:rPr>
          <w:b/>
          <w:bCs/>
          <w:u w:val="single"/>
        </w:rPr>
        <w:t>Tips</w:t>
      </w:r>
    </w:p>
    <w:p w14:paraId="4D0F08BE" w14:textId="0162E575" w:rsidR="00CD3697" w:rsidRPr="004D55D3" w:rsidRDefault="004D55D3" w:rsidP="0064540F">
      <w:pPr>
        <w:rPr>
          <w:b/>
          <w:bCs/>
          <w:u w:val="single"/>
        </w:rPr>
      </w:pPr>
      <w:r w:rsidRPr="004D55D3">
        <w:rPr>
          <w:b/>
          <w:bCs/>
          <w:u w:val="single"/>
        </w:rPr>
        <w:t>Managing remote hybrid employees</w:t>
      </w:r>
    </w:p>
    <w:p w14:paraId="28A7335D" w14:textId="77777777" w:rsidR="004D55D3" w:rsidRPr="004D55D3" w:rsidRDefault="004D55D3" w:rsidP="004D55D3">
      <w:pPr>
        <w:rPr>
          <w:b/>
          <w:bCs/>
        </w:rPr>
      </w:pPr>
      <w:r w:rsidRPr="004D55D3">
        <w:rPr>
          <w:b/>
          <w:bCs/>
        </w:rPr>
        <w:t>Re-evaluate your approach to performance management.</w:t>
      </w:r>
    </w:p>
    <w:p w14:paraId="553C8BF6" w14:textId="47D4D6D3" w:rsidR="004D55D3" w:rsidRDefault="004D55D3" w:rsidP="004D55D3">
      <w:r>
        <w:t>Managers usually don’t stand next to subordinates to ensure they are working all day. Examine what the job entails and whether physical presence is necessary.</w:t>
      </w:r>
    </w:p>
    <w:p w14:paraId="7B73DB85" w14:textId="77777777" w:rsidR="004D55D3" w:rsidRPr="004D55D3" w:rsidRDefault="004D55D3" w:rsidP="004D55D3">
      <w:pPr>
        <w:rPr>
          <w:b/>
          <w:bCs/>
        </w:rPr>
      </w:pPr>
      <w:r w:rsidRPr="004D55D3">
        <w:rPr>
          <w:b/>
          <w:bCs/>
        </w:rPr>
        <w:t>Specifically address overtime expectations.</w:t>
      </w:r>
    </w:p>
    <w:p w14:paraId="311F4408" w14:textId="77777777" w:rsidR="004D55D3" w:rsidRDefault="004D55D3" w:rsidP="004D55D3">
      <w:r>
        <w:lastRenderedPageBreak/>
        <w:t xml:space="preserve">Have a solid overtime policy in place that prohibits working more than 40 hours </w:t>
      </w:r>
      <w:proofErr w:type="gramStart"/>
      <w:r>
        <w:t>in a given</w:t>
      </w:r>
      <w:proofErr w:type="gramEnd"/>
      <w:r>
        <w:t xml:space="preserve"> workweek without advance written authorization.</w:t>
      </w:r>
    </w:p>
    <w:p w14:paraId="39739DBD" w14:textId="11B94DFF" w:rsidR="004D55D3" w:rsidRDefault="00FD7CD4" w:rsidP="004D55D3">
      <w:r>
        <w:t xml:space="preserve">If </w:t>
      </w:r>
      <w:r w:rsidR="004D55D3">
        <w:t>an employee fails to obtain prior approval for any overtime hours that he or she reports</w:t>
      </w:r>
      <w:r>
        <w:t>, ensure that we</w:t>
      </w:r>
      <w:r w:rsidR="004D55D3">
        <w:t xml:space="preserve"> pay the overtime</w:t>
      </w:r>
      <w:r>
        <w:t xml:space="preserve"> but take remedial actions to avoid repeat violations. These could include meeting with HR to define strategies to handle the issues for the future.</w:t>
      </w:r>
    </w:p>
    <w:p w14:paraId="2ED6667A" w14:textId="239ED930" w:rsidR="004D55D3" w:rsidRDefault="004D55D3" w:rsidP="004D55D3">
      <w:r>
        <w:t>Moreover, to minimize overtime, management should not make demands of remote workers during off hours.</w:t>
      </w:r>
    </w:p>
    <w:p w14:paraId="722618DB" w14:textId="48B95823" w:rsidR="004D55D3" w:rsidRPr="004D55D3" w:rsidRDefault="004D55D3" w:rsidP="004D55D3">
      <w:pPr>
        <w:rPr>
          <w:b/>
          <w:bCs/>
        </w:rPr>
      </w:pPr>
      <w:r w:rsidRPr="004D55D3">
        <w:rPr>
          <w:b/>
          <w:bCs/>
        </w:rPr>
        <w:t>Ensure agreement on what constitutes “hours worked</w:t>
      </w:r>
      <w:proofErr w:type="gramStart"/>
      <w:r w:rsidRPr="004D55D3">
        <w:rPr>
          <w:b/>
          <w:bCs/>
        </w:rPr>
        <w:t xml:space="preserve">” </w:t>
      </w:r>
      <w:r w:rsidR="001D2364">
        <w:rPr>
          <w:b/>
          <w:bCs/>
        </w:rPr>
        <w:t>.</w:t>
      </w:r>
      <w:proofErr w:type="gramEnd"/>
    </w:p>
    <w:p w14:paraId="7786AF27" w14:textId="09177674" w:rsidR="004D55D3" w:rsidRDefault="004D55D3" w:rsidP="004D55D3">
      <w:r>
        <w:t xml:space="preserve">Employees should understand the expectations associated with tracking their compensable </w:t>
      </w:r>
      <w:proofErr w:type="gramStart"/>
      <w:r>
        <w:t>worktime</w:t>
      </w:r>
      <w:proofErr w:type="gramEnd"/>
      <w:r>
        <w:t xml:space="preserve">, including that break and </w:t>
      </w:r>
      <w:proofErr w:type="gramStart"/>
      <w:r>
        <w:t>meal times</w:t>
      </w:r>
      <w:proofErr w:type="gramEnd"/>
      <w:r>
        <w:t xml:space="preserve"> must be properly tracked. Usually rest breaks of </w:t>
      </w:r>
      <w:r w:rsidR="001D2364">
        <w:t>15</w:t>
      </w:r>
      <w:r>
        <w:t xml:space="preserve"> minutes or less are compensable, while meal breaks of 30 minutes or more are unpaid, </w:t>
      </w:r>
      <w:proofErr w:type="gramStart"/>
      <w:r>
        <w:t>as long as</w:t>
      </w:r>
      <w:proofErr w:type="gramEnd"/>
      <w:r>
        <w:t xml:space="preserve"> no work is performed during that time</w:t>
      </w:r>
      <w:r w:rsidR="001D2364">
        <w:t>.</w:t>
      </w:r>
    </w:p>
    <w:p w14:paraId="73A758F7" w14:textId="56E57EEB" w:rsidR="004D55D3" w:rsidRDefault="004D55D3" w:rsidP="004D55D3">
      <w:pPr>
        <w:rPr>
          <w:b/>
          <w:bCs/>
          <w:u w:val="single"/>
        </w:rPr>
      </w:pPr>
      <w:r w:rsidRPr="004D55D3">
        <w:rPr>
          <w:b/>
          <w:bCs/>
          <w:u w:val="single"/>
        </w:rPr>
        <w:t>Employee breaks and lunch periods</w:t>
      </w:r>
    </w:p>
    <w:p w14:paraId="4A07701D" w14:textId="22F85EBF" w:rsidR="004D55D3" w:rsidRDefault="004D55D3" w:rsidP="004D55D3">
      <w:r w:rsidRPr="004D55D3">
        <w:t>Set clear expectations with employees regarding length and number of breaks periods</w:t>
      </w:r>
      <w:r>
        <w:t>.</w:t>
      </w:r>
    </w:p>
    <w:p w14:paraId="1100B9BC" w14:textId="7D1FC0F0" w:rsidR="004D55D3" w:rsidRDefault="004D55D3" w:rsidP="004D55D3">
      <w:r>
        <w:t>Restate the employee work hours.</w:t>
      </w:r>
    </w:p>
    <w:p w14:paraId="1845B85F" w14:textId="309871C6" w:rsidR="003676E0" w:rsidRDefault="003676E0" w:rsidP="004D55D3">
      <w:r>
        <w:t>Focus on employee performance</w:t>
      </w:r>
    </w:p>
    <w:p w14:paraId="7B240B0D" w14:textId="60B26C45" w:rsidR="000321BB" w:rsidRDefault="000321BB" w:rsidP="004D55D3">
      <w:pPr>
        <w:rPr>
          <w:b/>
          <w:bCs/>
          <w:u w:val="single"/>
        </w:rPr>
      </w:pPr>
      <w:r w:rsidRPr="000321BB">
        <w:rPr>
          <w:b/>
          <w:bCs/>
          <w:u w:val="single"/>
        </w:rPr>
        <w:t>Managing employees working nights or weekends</w:t>
      </w:r>
    </w:p>
    <w:p w14:paraId="20940F2B" w14:textId="07DA90E3" w:rsidR="000321BB" w:rsidRDefault="000321BB" w:rsidP="004D55D3">
      <w:r w:rsidRPr="000321BB">
        <w:t>Set up regular check-ins</w:t>
      </w:r>
    </w:p>
    <w:p w14:paraId="62A00A50" w14:textId="794191E3" w:rsidR="000321BB" w:rsidRPr="000321BB" w:rsidRDefault="000321BB" w:rsidP="004D55D3">
      <w:r w:rsidRPr="000321BB">
        <w:t>Set clear expectations and goals</w:t>
      </w:r>
    </w:p>
    <w:sectPr w:rsidR="000321BB" w:rsidRPr="000321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annan, Karthik N - (kkarthik)" w:date="2024-09-08T08:16:00Z" w:initials="KK">
    <w:p w14:paraId="02CEDC68" w14:textId="77777777" w:rsidR="00942061" w:rsidRDefault="00942061" w:rsidP="00942061">
      <w:pPr>
        <w:pStyle w:val="CommentText"/>
      </w:pPr>
      <w:r>
        <w:rPr>
          <w:rStyle w:val="CommentReference"/>
        </w:rPr>
        <w:annotationRef/>
      </w:r>
      <w:r>
        <w:t>I thought this was required.  I am simply double checking them.</w:t>
      </w:r>
    </w:p>
  </w:comment>
  <w:comment w:id="1" w:author="Foust, Chip - (cfoust1)" w:date="2024-09-09T14:01:00Z" w:initials="CF">
    <w:p w14:paraId="27566541" w14:textId="77777777" w:rsidR="00635FE6" w:rsidRDefault="00F90886" w:rsidP="00635FE6">
      <w:pPr>
        <w:pStyle w:val="CommentText"/>
      </w:pPr>
      <w:r>
        <w:rPr>
          <w:rStyle w:val="CommentReference"/>
        </w:rPr>
        <w:annotationRef/>
      </w:r>
      <w:r w:rsidR="00635FE6">
        <w:t>It is recommended and best practice to. AZ law does not have rule on this. Would be good to have a college wide practice on this.</w:t>
      </w:r>
    </w:p>
  </w:comment>
  <w:comment w:id="2" w:author="Kannan, Karthik N - (kkarthik)" w:date="2024-09-08T08:39:00Z" w:initials="KK">
    <w:p w14:paraId="2B376BA5" w14:textId="7F291423" w:rsidR="008C3551" w:rsidRDefault="008C3551" w:rsidP="008C3551">
      <w:pPr>
        <w:pStyle w:val="CommentText"/>
      </w:pPr>
      <w:r>
        <w:rPr>
          <w:rStyle w:val="CommentReference"/>
        </w:rPr>
        <w:annotationRef/>
      </w:r>
      <w:r>
        <w:t>I don’t understand it.  Can you please expand on this?</w:t>
      </w:r>
    </w:p>
  </w:comment>
  <w:comment w:id="3" w:author="Foust, Chip - (cfoust1)" w:date="2024-09-09T13:45:00Z" w:initials="CF">
    <w:p w14:paraId="5574FC8B" w14:textId="77777777" w:rsidR="00CE06FC" w:rsidRDefault="00CE06FC" w:rsidP="00CE06FC">
      <w:pPr>
        <w:pStyle w:val="CommentText"/>
      </w:pPr>
      <w:r>
        <w:rPr>
          <w:rStyle w:val="CommentReference"/>
        </w:rPr>
        <w:annotationRef/>
      </w:r>
      <w:r>
        <w:t xml:space="preserve">Added additional explanation </w:t>
      </w:r>
    </w:p>
  </w:comment>
  <w:comment w:id="69" w:author="Kannan, Karthik N - (kkarthik)" w:date="2024-09-08T08:48:00Z" w:initials="KK">
    <w:p w14:paraId="6D36BB00" w14:textId="13B957EE" w:rsidR="00F90E27" w:rsidRDefault="00F90E27" w:rsidP="00F90E27">
      <w:pPr>
        <w:pStyle w:val="CommentText"/>
      </w:pPr>
      <w:r>
        <w:rPr>
          <w:rStyle w:val="CommentReference"/>
        </w:rPr>
        <w:annotationRef/>
      </w:r>
      <w:r>
        <w:t>Can you give an example to explain this?  Instead of someone coming to McClelland Hall, if they have to McKale Center, do we have to pay for their commute?</w:t>
      </w:r>
    </w:p>
  </w:comment>
  <w:comment w:id="70" w:author="Foust, Chip - (cfoust1)" w:date="2024-09-09T13:45:00Z" w:initials="CF">
    <w:p w14:paraId="51B0B317" w14:textId="77777777" w:rsidR="00CE06FC" w:rsidRDefault="00CE06FC" w:rsidP="00CE06FC">
      <w:pPr>
        <w:pStyle w:val="CommentText"/>
      </w:pPr>
      <w:r>
        <w:rPr>
          <w:rStyle w:val="CommentReference"/>
        </w:rPr>
        <w:annotationRef/>
      </w:r>
      <w:r>
        <w:t>Hopefully this works Also add chart at the bottom of the this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CEDC68" w15:done="0"/>
  <w15:commentEx w15:paraId="27566541" w15:paraIdParent="02CEDC68" w15:done="0"/>
  <w15:commentEx w15:paraId="2B376BA5" w15:done="0"/>
  <w15:commentEx w15:paraId="5574FC8B" w15:paraIdParent="2B376BA5" w15:done="0"/>
  <w15:commentEx w15:paraId="6D36BB00" w15:done="0"/>
  <w15:commentEx w15:paraId="51B0B317" w15:paraIdParent="6D36BB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CCCA2E" w16cex:dateUtc="2024-09-08T15:16:00Z"/>
  <w16cex:commentExtensible w16cex:durableId="5A1986C9" w16cex:dateUtc="2024-09-09T21:01:00Z"/>
  <w16cex:commentExtensible w16cex:durableId="7B0BFCA0" w16cex:dateUtc="2024-09-08T15:39:00Z"/>
  <w16cex:commentExtensible w16cex:durableId="3B8B8052" w16cex:dateUtc="2024-09-09T20:45:00Z"/>
  <w16cex:commentExtensible w16cex:durableId="7FF4516E" w16cex:dateUtc="2024-09-08T15:48:00Z"/>
  <w16cex:commentExtensible w16cex:durableId="25F8911A" w16cex:dateUtc="2024-09-09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CEDC68" w16cid:durableId="33CCCA2E"/>
  <w16cid:commentId w16cid:paraId="27566541" w16cid:durableId="5A1986C9"/>
  <w16cid:commentId w16cid:paraId="2B376BA5" w16cid:durableId="7B0BFCA0"/>
  <w16cid:commentId w16cid:paraId="5574FC8B" w16cid:durableId="3B8B8052"/>
  <w16cid:commentId w16cid:paraId="6D36BB00" w16cid:durableId="7FF4516E"/>
  <w16cid:commentId w16cid:paraId="51B0B317" w16cid:durableId="25F891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ProximaNova">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F6657"/>
    <w:multiLevelType w:val="hybridMultilevel"/>
    <w:tmpl w:val="EE282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60D54"/>
    <w:multiLevelType w:val="hybridMultilevel"/>
    <w:tmpl w:val="E732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0389C"/>
    <w:multiLevelType w:val="hybridMultilevel"/>
    <w:tmpl w:val="0AD86C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502885">
    <w:abstractNumId w:val="1"/>
  </w:num>
  <w:num w:numId="2" w16cid:durableId="1358967884">
    <w:abstractNumId w:val="0"/>
  </w:num>
  <w:num w:numId="3" w16cid:durableId="196210758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nnan, Karthik N - (kkarthik)">
    <w15:presenceInfo w15:providerId="AD" w15:userId="S::kkarthik@arizona.edu::8586b617-70fa-499e-bef2-e90a67262f8f"/>
  </w15:person>
  <w15:person w15:author="Foust, Chip - (cfoust1)">
    <w15:presenceInfo w15:providerId="AD" w15:userId="S::cfoust1@arizona.edu::5dcae770-7a28-46c0-815e-c6c1dd191e70"/>
  </w15:person>
  <w15:person w15:author="Hessell, Angie - (ahessell)">
    <w15:presenceInfo w15:providerId="AD" w15:userId="S::ahessell@arizona.edu::813f257c-9c40-48ed-b3de-57e01cfa5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76"/>
    <w:rsid w:val="000208BE"/>
    <w:rsid w:val="00025F3E"/>
    <w:rsid w:val="000321BB"/>
    <w:rsid w:val="00040031"/>
    <w:rsid w:val="00131A91"/>
    <w:rsid w:val="00197320"/>
    <w:rsid w:val="001D2364"/>
    <w:rsid w:val="00252A0F"/>
    <w:rsid w:val="002A6ED1"/>
    <w:rsid w:val="003676E0"/>
    <w:rsid w:val="00382153"/>
    <w:rsid w:val="003A1782"/>
    <w:rsid w:val="003A3179"/>
    <w:rsid w:val="003A5D50"/>
    <w:rsid w:val="00487B50"/>
    <w:rsid w:val="004D55D3"/>
    <w:rsid w:val="004F2997"/>
    <w:rsid w:val="005319D2"/>
    <w:rsid w:val="0054486A"/>
    <w:rsid w:val="00552D42"/>
    <w:rsid w:val="00590531"/>
    <w:rsid w:val="005E2E65"/>
    <w:rsid w:val="0062164E"/>
    <w:rsid w:val="00635FE6"/>
    <w:rsid w:val="0064540F"/>
    <w:rsid w:val="00704ECB"/>
    <w:rsid w:val="00715720"/>
    <w:rsid w:val="007F2072"/>
    <w:rsid w:val="008614BE"/>
    <w:rsid w:val="008804C7"/>
    <w:rsid w:val="008C31FD"/>
    <w:rsid w:val="008C3551"/>
    <w:rsid w:val="00916C86"/>
    <w:rsid w:val="009377AF"/>
    <w:rsid w:val="00942061"/>
    <w:rsid w:val="00984D8B"/>
    <w:rsid w:val="00A33E0C"/>
    <w:rsid w:val="00A46709"/>
    <w:rsid w:val="00B8215E"/>
    <w:rsid w:val="00C82B30"/>
    <w:rsid w:val="00C869E6"/>
    <w:rsid w:val="00C927D6"/>
    <w:rsid w:val="00CD3697"/>
    <w:rsid w:val="00CE06FC"/>
    <w:rsid w:val="00D32566"/>
    <w:rsid w:val="00D60176"/>
    <w:rsid w:val="00DA1753"/>
    <w:rsid w:val="00DB5B75"/>
    <w:rsid w:val="00EC39C4"/>
    <w:rsid w:val="00EE18D7"/>
    <w:rsid w:val="00F008E4"/>
    <w:rsid w:val="00F009F6"/>
    <w:rsid w:val="00F35387"/>
    <w:rsid w:val="00F90886"/>
    <w:rsid w:val="00F90E27"/>
    <w:rsid w:val="00FD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496D6"/>
  <w15:chartTrackingRefBased/>
  <w15:docId w15:val="{DD452F55-ADFC-4B3A-AAB6-39CE56F7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176"/>
    <w:rPr>
      <w:rFonts w:eastAsiaTheme="majorEastAsia" w:cstheme="majorBidi"/>
      <w:color w:val="272727" w:themeColor="text1" w:themeTint="D8"/>
    </w:rPr>
  </w:style>
  <w:style w:type="paragraph" w:styleId="Title">
    <w:name w:val="Title"/>
    <w:basedOn w:val="Normal"/>
    <w:next w:val="Normal"/>
    <w:link w:val="TitleChar"/>
    <w:uiPriority w:val="10"/>
    <w:qFormat/>
    <w:rsid w:val="00D60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176"/>
    <w:pPr>
      <w:spacing w:before="160"/>
      <w:jc w:val="center"/>
    </w:pPr>
    <w:rPr>
      <w:i/>
      <w:iCs/>
      <w:color w:val="404040" w:themeColor="text1" w:themeTint="BF"/>
    </w:rPr>
  </w:style>
  <w:style w:type="character" w:customStyle="1" w:styleId="QuoteChar">
    <w:name w:val="Quote Char"/>
    <w:basedOn w:val="DefaultParagraphFont"/>
    <w:link w:val="Quote"/>
    <w:uiPriority w:val="29"/>
    <w:rsid w:val="00D60176"/>
    <w:rPr>
      <w:i/>
      <w:iCs/>
      <w:color w:val="404040" w:themeColor="text1" w:themeTint="BF"/>
    </w:rPr>
  </w:style>
  <w:style w:type="paragraph" w:styleId="ListParagraph">
    <w:name w:val="List Paragraph"/>
    <w:basedOn w:val="Normal"/>
    <w:uiPriority w:val="34"/>
    <w:qFormat/>
    <w:rsid w:val="00D60176"/>
    <w:pPr>
      <w:ind w:left="720"/>
      <w:contextualSpacing/>
    </w:pPr>
  </w:style>
  <w:style w:type="character" w:styleId="IntenseEmphasis">
    <w:name w:val="Intense Emphasis"/>
    <w:basedOn w:val="DefaultParagraphFont"/>
    <w:uiPriority w:val="21"/>
    <w:qFormat/>
    <w:rsid w:val="00D60176"/>
    <w:rPr>
      <w:i/>
      <w:iCs/>
      <w:color w:val="0F4761" w:themeColor="accent1" w:themeShade="BF"/>
    </w:rPr>
  </w:style>
  <w:style w:type="paragraph" w:styleId="IntenseQuote">
    <w:name w:val="Intense Quote"/>
    <w:basedOn w:val="Normal"/>
    <w:next w:val="Normal"/>
    <w:link w:val="IntenseQuoteChar"/>
    <w:uiPriority w:val="30"/>
    <w:qFormat/>
    <w:rsid w:val="00D60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176"/>
    <w:rPr>
      <w:i/>
      <w:iCs/>
      <w:color w:val="0F4761" w:themeColor="accent1" w:themeShade="BF"/>
    </w:rPr>
  </w:style>
  <w:style w:type="character" w:styleId="IntenseReference">
    <w:name w:val="Intense Reference"/>
    <w:basedOn w:val="DefaultParagraphFont"/>
    <w:uiPriority w:val="32"/>
    <w:qFormat/>
    <w:rsid w:val="00D60176"/>
    <w:rPr>
      <w:b/>
      <w:bCs/>
      <w:smallCaps/>
      <w:color w:val="0F4761" w:themeColor="accent1" w:themeShade="BF"/>
      <w:spacing w:val="5"/>
    </w:rPr>
  </w:style>
  <w:style w:type="character" w:styleId="Hyperlink">
    <w:name w:val="Hyperlink"/>
    <w:basedOn w:val="DefaultParagraphFont"/>
    <w:uiPriority w:val="99"/>
    <w:unhideWhenUsed/>
    <w:rsid w:val="004F2997"/>
    <w:rPr>
      <w:color w:val="467886" w:themeColor="hyperlink"/>
      <w:u w:val="single"/>
    </w:rPr>
  </w:style>
  <w:style w:type="character" w:styleId="UnresolvedMention">
    <w:name w:val="Unresolved Mention"/>
    <w:basedOn w:val="DefaultParagraphFont"/>
    <w:uiPriority w:val="99"/>
    <w:semiHidden/>
    <w:unhideWhenUsed/>
    <w:rsid w:val="004F2997"/>
    <w:rPr>
      <w:color w:val="605E5C"/>
      <w:shd w:val="clear" w:color="auto" w:fill="E1DFDD"/>
    </w:rPr>
  </w:style>
  <w:style w:type="paragraph" w:styleId="Revision">
    <w:name w:val="Revision"/>
    <w:hidden/>
    <w:uiPriority w:val="99"/>
    <w:semiHidden/>
    <w:rsid w:val="00942061"/>
    <w:pPr>
      <w:spacing w:after="0" w:line="240" w:lineRule="auto"/>
    </w:pPr>
  </w:style>
  <w:style w:type="character" w:styleId="CommentReference">
    <w:name w:val="annotation reference"/>
    <w:basedOn w:val="DefaultParagraphFont"/>
    <w:uiPriority w:val="99"/>
    <w:semiHidden/>
    <w:unhideWhenUsed/>
    <w:rsid w:val="00942061"/>
    <w:rPr>
      <w:sz w:val="16"/>
      <w:szCs w:val="16"/>
    </w:rPr>
  </w:style>
  <w:style w:type="paragraph" w:styleId="CommentText">
    <w:name w:val="annotation text"/>
    <w:basedOn w:val="Normal"/>
    <w:link w:val="CommentTextChar"/>
    <w:uiPriority w:val="99"/>
    <w:unhideWhenUsed/>
    <w:rsid w:val="00942061"/>
    <w:pPr>
      <w:spacing w:line="240" w:lineRule="auto"/>
    </w:pPr>
    <w:rPr>
      <w:sz w:val="20"/>
      <w:szCs w:val="20"/>
    </w:rPr>
  </w:style>
  <w:style w:type="character" w:customStyle="1" w:styleId="CommentTextChar">
    <w:name w:val="Comment Text Char"/>
    <w:basedOn w:val="DefaultParagraphFont"/>
    <w:link w:val="CommentText"/>
    <w:uiPriority w:val="99"/>
    <w:rsid w:val="00942061"/>
    <w:rPr>
      <w:sz w:val="20"/>
      <w:szCs w:val="20"/>
    </w:rPr>
  </w:style>
  <w:style w:type="paragraph" w:styleId="CommentSubject">
    <w:name w:val="annotation subject"/>
    <w:basedOn w:val="CommentText"/>
    <w:next w:val="CommentText"/>
    <w:link w:val="CommentSubjectChar"/>
    <w:uiPriority w:val="99"/>
    <w:semiHidden/>
    <w:unhideWhenUsed/>
    <w:rsid w:val="00942061"/>
    <w:rPr>
      <w:b/>
      <w:bCs/>
    </w:rPr>
  </w:style>
  <w:style w:type="character" w:customStyle="1" w:styleId="CommentSubjectChar">
    <w:name w:val="Comment Subject Char"/>
    <w:basedOn w:val="CommentTextChar"/>
    <w:link w:val="CommentSubject"/>
    <w:uiPriority w:val="99"/>
    <w:semiHidden/>
    <w:rsid w:val="00942061"/>
    <w:rPr>
      <w:b/>
      <w:bCs/>
      <w:sz w:val="20"/>
      <w:szCs w:val="20"/>
    </w:rPr>
  </w:style>
  <w:style w:type="paragraph" w:styleId="NoSpacing">
    <w:name w:val="No Spacing"/>
    <w:uiPriority w:val="1"/>
    <w:qFormat/>
    <w:rsid w:val="00F009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752212">
      <w:bodyDiv w:val="1"/>
      <w:marLeft w:val="0"/>
      <w:marRight w:val="0"/>
      <w:marTop w:val="0"/>
      <w:marBottom w:val="0"/>
      <w:divBdr>
        <w:top w:val="none" w:sz="0" w:space="0" w:color="auto"/>
        <w:left w:val="none" w:sz="0" w:space="0" w:color="auto"/>
        <w:bottom w:val="none" w:sz="0" w:space="0" w:color="auto"/>
        <w:right w:val="none" w:sz="0" w:space="0" w:color="auto"/>
      </w:divBdr>
    </w:div>
    <w:div w:id="987318165">
      <w:bodyDiv w:val="1"/>
      <w:marLeft w:val="0"/>
      <w:marRight w:val="0"/>
      <w:marTop w:val="0"/>
      <w:marBottom w:val="0"/>
      <w:divBdr>
        <w:top w:val="none" w:sz="0" w:space="0" w:color="auto"/>
        <w:left w:val="none" w:sz="0" w:space="0" w:color="auto"/>
        <w:bottom w:val="none" w:sz="0" w:space="0" w:color="auto"/>
        <w:right w:val="none" w:sz="0" w:space="0" w:color="auto"/>
      </w:divBdr>
    </w:div>
    <w:div w:id="212653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inancialservices.arizona.edu/payroll/employees/timesheet/reporter-positiv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8b97f8-01d9-4607-a117-2083fca586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BEC6CE122958479FDDA2809B50AC39" ma:contentTypeVersion="15" ma:contentTypeDescription="Create a new document." ma:contentTypeScope="" ma:versionID="24c0b503c9149422946ef961210c978f">
  <xsd:schema xmlns:xsd="http://www.w3.org/2001/XMLSchema" xmlns:xs="http://www.w3.org/2001/XMLSchema" xmlns:p="http://schemas.microsoft.com/office/2006/metadata/properties" xmlns:ns3="e68b97f8-01d9-4607-a117-2083fca586a3" xmlns:ns4="ee156f9c-97fa-4809-8473-e77f02eedb1f" targetNamespace="http://schemas.microsoft.com/office/2006/metadata/properties" ma:root="true" ma:fieldsID="305b322653e34cc201b98e7d076c8902" ns3:_="" ns4:_="">
    <xsd:import namespace="e68b97f8-01d9-4607-a117-2083fca586a3"/>
    <xsd:import namespace="ee156f9c-97fa-4809-8473-e77f02eedb1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b97f8-01d9-4607-a117-2083fca58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156f9c-97fa-4809-8473-e77f02eedb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7E5198-D817-47A4-80E3-EE46C70644A7}">
  <ds:schemaRefs>
    <ds:schemaRef ds:uri="http://schemas.microsoft.com/office/2006/metadata/properties"/>
    <ds:schemaRef ds:uri="http://schemas.microsoft.com/office/infopath/2007/PartnerControls"/>
    <ds:schemaRef ds:uri="e68b97f8-01d9-4607-a117-2083fca586a3"/>
  </ds:schemaRefs>
</ds:datastoreItem>
</file>

<file path=customXml/itemProps2.xml><?xml version="1.0" encoding="utf-8"?>
<ds:datastoreItem xmlns:ds="http://schemas.openxmlformats.org/officeDocument/2006/customXml" ds:itemID="{63915AC8-F537-478E-A6D6-5F83E19CC768}">
  <ds:schemaRefs>
    <ds:schemaRef ds:uri="http://schemas.microsoft.com/sharepoint/v3/contenttype/forms"/>
  </ds:schemaRefs>
</ds:datastoreItem>
</file>

<file path=customXml/itemProps3.xml><?xml version="1.0" encoding="utf-8"?>
<ds:datastoreItem xmlns:ds="http://schemas.openxmlformats.org/officeDocument/2006/customXml" ds:itemID="{4B3744E0-26E2-4BBD-958F-9CB665980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b97f8-01d9-4607-a117-2083fca586a3"/>
    <ds:schemaRef ds:uri="ee156f9c-97fa-4809-8473-e77f02eed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1444</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Foust, Chip - (cfoust1)</dc:creator>
  <cp:keywords/>
  <dc:description/>
  <cp:lastModifiedBy>Hessell, Angie - (ahessell)</cp:lastModifiedBy>
  <cp:revision>20</cp:revision>
  <dcterms:created xsi:type="dcterms:W3CDTF">2024-09-12T17:50:00Z</dcterms:created>
  <dcterms:modified xsi:type="dcterms:W3CDTF">2024-09-13T23:16:00Z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4e6815b9bcd8d4f10d002cc310a0514c67c72dbb9769c599793823f061915da6</vt:lpwstr>
  </property>
  <property fmtid="{D5CDD505-2E9C-101B-9397-08002B2CF9AE}" pid="3" name="ContentTypeId">
    <vt:lpwstr>0x01010048BEC6CE122958479FDDA2809B50AC39</vt:lpwstr>
  </property>
</Properties>
</file>